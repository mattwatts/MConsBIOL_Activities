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739D0" w14:textId="5DDE4366" w:rsidR="00511CC1" w:rsidRPr="00AE4DAB" w:rsidRDefault="00470E63" w:rsidP="002C70DC">
      <w:pPr>
        <w:jc w:val="center"/>
        <w:rPr>
          <w:rStyle w:val="BookTitle"/>
          <w:rFonts w:ascii="Times New Roman" w:hAnsi="Times New Roman" w:cs="Times New Roman"/>
          <w:b w:val="0"/>
        </w:rPr>
      </w:pPr>
      <w:r w:rsidRPr="00AE4DAB">
        <w:rPr>
          <w:rStyle w:val="BookTitle"/>
          <w:rFonts w:ascii="Times New Roman" w:hAnsi="Times New Roman" w:cs="Times New Roman"/>
          <w:b w:val="0"/>
        </w:rPr>
        <w:t>Lab 3</w:t>
      </w:r>
      <w:r w:rsidR="00511CC1" w:rsidRPr="00AE4DAB">
        <w:rPr>
          <w:rStyle w:val="BookTitle"/>
          <w:rFonts w:ascii="Times New Roman" w:hAnsi="Times New Roman" w:cs="Times New Roman"/>
          <w:b w:val="0"/>
        </w:rPr>
        <w:t xml:space="preserve">: </w:t>
      </w:r>
      <w:r w:rsidRPr="00AE4DAB">
        <w:rPr>
          <w:rStyle w:val="BookTitle"/>
          <w:rFonts w:ascii="Times New Roman" w:hAnsi="Times New Roman" w:cs="Times New Roman"/>
          <w:b w:val="0"/>
        </w:rPr>
        <w:t>Efficiency</w:t>
      </w:r>
    </w:p>
    <w:p w14:paraId="524CB1DE" w14:textId="7F42F51D" w:rsidR="002C70DC" w:rsidRPr="00AE4DAB" w:rsidRDefault="003568BF" w:rsidP="00511CC1">
      <w:pPr>
        <w:rPr>
          <w:rStyle w:val="BookTitle"/>
          <w:rFonts w:ascii="Times New Roman" w:hAnsi="Times New Roman" w:cs="Times New Roman"/>
          <w:b w:val="0"/>
        </w:rPr>
      </w:pPr>
      <w:r w:rsidRPr="00AE4DAB">
        <w:rPr>
          <w:rFonts w:ascii="Times New Roman" w:hAnsi="Times New Roman" w:cs="Times New Roman"/>
          <w:bCs/>
          <w:smallCaps/>
          <w:noProof/>
          <w:spacing w:val="5"/>
        </w:rPr>
        <mc:AlternateContent>
          <mc:Choice Requires="wps">
            <w:drawing>
              <wp:anchor distT="0" distB="0" distL="114300" distR="114300" simplePos="0" relativeHeight="251659264" behindDoc="0" locked="0" layoutInCell="1" allowOverlap="1" wp14:anchorId="599867E5" wp14:editId="555702A6">
                <wp:simplePos x="0" y="0"/>
                <wp:positionH relativeFrom="column">
                  <wp:posOffset>-114300</wp:posOffset>
                </wp:positionH>
                <wp:positionV relativeFrom="paragraph">
                  <wp:posOffset>281940</wp:posOffset>
                </wp:positionV>
                <wp:extent cx="5486400" cy="2357120"/>
                <wp:effectExtent l="0" t="0" r="25400" b="3048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235712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C40A05" w14:textId="65DC322E" w:rsidR="003F5946" w:rsidRPr="00FA49D3" w:rsidRDefault="003F5946" w:rsidP="003568BF">
                            <w:pPr>
                              <w:jc w:val="both"/>
                              <w:rPr>
                                <w:rStyle w:val="BookTitle"/>
                                <w:rFonts w:ascii="Times New Roman" w:hAnsi="Times New Roman" w:cs="Times New Roman"/>
                                <w:b w:val="0"/>
                              </w:rPr>
                            </w:pPr>
                            <w:r w:rsidRPr="00FA49D3">
                              <w:rPr>
                                <w:rStyle w:val="BookTitle"/>
                                <w:rFonts w:ascii="Times New Roman" w:hAnsi="Times New Roman" w:cs="Times New Roman"/>
                                <w:b w:val="0"/>
                              </w:rPr>
                              <w:t xml:space="preserve">This lab introduces you to the </w:t>
                            </w:r>
                            <w:r>
                              <w:rPr>
                                <w:rStyle w:val="BookTitle"/>
                                <w:rFonts w:ascii="Times New Roman" w:hAnsi="Times New Roman" w:cs="Times New Roman"/>
                                <w:b w:val="0"/>
                              </w:rPr>
                              <w:t xml:space="preserve">importance of considering </w:t>
                            </w:r>
                            <w:r w:rsidRPr="00FA49D3">
                              <w:rPr>
                                <w:rStyle w:val="BookTitle"/>
                                <w:rFonts w:ascii="Times New Roman" w:hAnsi="Times New Roman" w:cs="Times New Roman"/>
                                <w:b w:val="0"/>
                              </w:rPr>
                              <w:t>cost</w:t>
                            </w:r>
                            <w:r>
                              <w:rPr>
                                <w:rStyle w:val="BookTitle"/>
                                <w:rFonts w:ascii="Times New Roman" w:hAnsi="Times New Roman" w:cs="Times New Roman"/>
                                <w:b w:val="0"/>
                              </w:rPr>
                              <w:t>s in</w:t>
                            </w:r>
                            <w:r w:rsidRPr="00FA49D3">
                              <w:rPr>
                                <w:rStyle w:val="BookTitle"/>
                                <w:rFonts w:ascii="Times New Roman" w:hAnsi="Times New Roman" w:cs="Times New Roman"/>
                                <w:b w:val="0"/>
                              </w:rPr>
                              <w:t xml:space="preserve"> creating a reserve network. In the previous activities we used an acquisition cost; the dollar value of purchasing the land </w:t>
                            </w:r>
                            <w:r>
                              <w:rPr>
                                <w:rStyle w:val="BookTitle"/>
                                <w:rFonts w:ascii="Times New Roman" w:hAnsi="Times New Roman" w:cs="Times New Roman"/>
                                <w:b w:val="0"/>
                              </w:rPr>
                              <w:t>contained in</w:t>
                            </w:r>
                            <w:r w:rsidRPr="00FA49D3">
                              <w:rPr>
                                <w:rStyle w:val="BookTitle"/>
                                <w:rFonts w:ascii="Times New Roman" w:hAnsi="Times New Roman" w:cs="Times New Roman"/>
                                <w:b w:val="0"/>
                              </w:rPr>
                              <w:t xml:space="preserve"> each planning unit </w:t>
                            </w:r>
                            <w:r>
                              <w:rPr>
                                <w:rStyle w:val="BookTitle"/>
                                <w:rFonts w:ascii="Times New Roman" w:hAnsi="Times New Roman" w:cs="Times New Roman"/>
                                <w:b w:val="0"/>
                              </w:rPr>
                              <w:t>for incorporation into a reserve system</w:t>
                            </w:r>
                            <w:r w:rsidRPr="00FA49D3">
                              <w:rPr>
                                <w:rStyle w:val="BookTitle"/>
                                <w:rFonts w:ascii="Times New Roman" w:hAnsi="Times New Roman" w:cs="Times New Roman"/>
                                <w:b w:val="0"/>
                              </w:rPr>
                              <w:t xml:space="preserve">. </w:t>
                            </w:r>
                          </w:p>
                          <w:p w14:paraId="597F13D2" w14:textId="77777777" w:rsidR="003F5946" w:rsidRPr="00FA49D3" w:rsidRDefault="003F5946" w:rsidP="003568BF">
                            <w:pPr>
                              <w:jc w:val="both"/>
                              <w:rPr>
                                <w:rStyle w:val="BookTitle"/>
                                <w:rFonts w:ascii="Times New Roman" w:hAnsi="Times New Roman" w:cs="Times New Roman"/>
                                <w:b w:val="0"/>
                              </w:rPr>
                            </w:pPr>
                          </w:p>
                          <w:p w14:paraId="7C3828A2" w14:textId="10D2D56E" w:rsidR="003F5946" w:rsidRPr="00FA49D3" w:rsidRDefault="003F5946" w:rsidP="003568BF">
                            <w:pPr>
                              <w:jc w:val="both"/>
                              <w:rPr>
                                <w:rStyle w:val="BookTitle"/>
                                <w:rFonts w:ascii="Times New Roman" w:hAnsi="Times New Roman" w:cs="Times New Roman"/>
                                <w:b w:val="0"/>
                              </w:rPr>
                            </w:pPr>
                            <w:r w:rsidRPr="00FA49D3">
                              <w:rPr>
                                <w:rStyle w:val="BookTitle"/>
                                <w:rFonts w:ascii="Times New Roman" w:hAnsi="Times New Roman" w:cs="Times New Roman"/>
                                <w:b w:val="0"/>
                              </w:rPr>
                              <w:t xml:space="preserve">Yet, there are lots of ways that people assign cost </w:t>
                            </w:r>
                            <w:r>
                              <w:rPr>
                                <w:rStyle w:val="BookTitle"/>
                                <w:rFonts w:ascii="Times New Roman" w:hAnsi="Times New Roman" w:cs="Times New Roman"/>
                                <w:b w:val="0"/>
                              </w:rPr>
                              <w:t xml:space="preserve">to a planning unit </w:t>
                            </w:r>
                            <w:r w:rsidRPr="00FA49D3">
                              <w:rPr>
                                <w:rStyle w:val="BookTitle"/>
                                <w:rFonts w:ascii="Times New Roman" w:hAnsi="Times New Roman" w:cs="Times New Roman"/>
                                <w:b w:val="0"/>
                              </w:rPr>
                              <w:t>in conservation planning. there is opportunity cost (the foregone revenue from a certain activity, like agriculture or fishing</w:t>
                            </w:r>
                            <w:r>
                              <w:rPr>
                                <w:rStyle w:val="BookTitle"/>
                                <w:rFonts w:ascii="Times New Roman" w:hAnsi="Times New Roman" w:cs="Times New Roman"/>
                                <w:b w:val="0"/>
                              </w:rPr>
                              <w:t>,</w:t>
                            </w:r>
                            <w:r w:rsidRPr="00FA49D3">
                              <w:rPr>
                                <w:rStyle w:val="BookTitle"/>
                                <w:rFonts w:ascii="Times New Roman" w:hAnsi="Times New Roman" w:cs="Times New Roman"/>
                                <w:b w:val="0"/>
                              </w:rPr>
                              <w:t xml:space="preserve"> that is lost </w:t>
                            </w:r>
                            <w:r>
                              <w:rPr>
                                <w:rStyle w:val="BookTitle"/>
                                <w:rFonts w:ascii="Times New Roman" w:hAnsi="Times New Roman" w:cs="Times New Roman"/>
                                <w:b w:val="0"/>
                              </w:rPr>
                              <w:t>when</w:t>
                            </w:r>
                            <w:r w:rsidRPr="00FA49D3">
                              <w:rPr>
                                <w:rStyle w:val="BookTitle"/>
                                <w:rFonts w:ascii="Times New Roman" w:hAnsi="Times New Roman" w:cs="Times New Roman"/>
                                <w:b w:val="0"/>
                              </w:rPr>
                              <w:t xml:space="preserve"> </w:t>
                            </w:r>
                            <w:r>
                              <w:rPr>
                                <w:rStyle w:val="BookTitle"/>
                                <w:rFonts w:ascii="Times New Roman" w:hAnsi="Times New Roman" w:cs="Times New Roman"/>
                                <w:b w:val="0"/>
                              </w:rPr>
                              <w:t xml:space="preserve">parts of </w:t>
                            </w:r>
                            <w:r w:rsidRPr="00FA49D3">
                              <w:rPr>
                                <w:rStyle w:val="BookTitle"/>
                                <w:rFonts w:ascii="Times New Roman" w:hAnsi="Times New Roman" w:cs="Times New Roman"/>
                                <w:b w:val="0"/>
                              </w:rPr>
                              <w:t xml:space="preserve">the land and sea become reserves), socio-economic costs, measures of naturalness, and management costs to name a few. choosing a suitable cost layer </w:t>
                            </w:r>
                            <w:r>
                              <w:rPr>
                                <w:rStyle w:val="BookTitle"/>
                                <w:rFonts w:ascii="Times New Roman" w:hAnsi="Times New Roman" w:cs="Times New Roman"/>
                                <w:b w:val="0"/>
                              </w:rPr>
                              <w:t>for a conservation planning problem depends on the problem you are trying to solve</w:t>
                            </w:r>
                            <w:r w:rsidRPr="00FA49D3">
                              <w:rPr>
                                <w:rStyle w:val="BookTitle"/>
                                <w:rFonts w:ascii="Times New Roman" w:hAnsi="Times New Roman" w:cs="Times New Roman"/>
                                <w:b w:val="0"/>
                              </w:rPr>
                              <w:t xml:space="preserve">. </w:t>
                            </w:r>
                          </w:p>
                          <w:p w14:paraId="1DE757A3" w14:textId="77777777" w:rsidR="003F5946" w:rsidRDefault="003F5946" w:rsidP="003568BF">
                            <w:pPr>
                              <w:jc w:val="both"/>
                              <w:rPr>
                                <w:rStyle w:val="BookTitle"/>
                                <w:rFonts w:ascii="Optima" w:hAnsi="Optima"/>
                                <w:b w:val="0"/>
                              </w:rPr>
                            </w:pPr>
                          </w:p>
                          <w:p w14:paraId="4F19DD7C" w14:textId="77777777" w:rsidR="003F5946" w:rsidRDefault="003F5946" w:rsidP="003568BF">
                            <w:pPr>
                              <w:jc w:val="both"/>
                              <w:rPr>
                                <w:rStyle w:val="BookTitle"/>
                                <w:rFonts w:ascii="Optima" w:hAnsi="Optima"/>
                                <w:b w:val="0"/>
                              </w:rPr>
                            </w:pPr>
                          </w:p>
                          <w:p w14:paraId="28E5FD02" w14:textId="3B419BA4" w:rsidR="003F5946" w:rsidRDefault="003F5946" w:rsidP="00442C1D">
                            <w:pPr>
                              <w:rPr>
                                <w:rStyle w:val="BookTitle"/>
                                <w:rFonts w:ascii="Optima" w:hAnsi="Optima"/>
                                <w:b w:val="0"/>
                              </w:rPr>
                            </w:pPr>
                          </w:p>
                          <w:p w14:paraId="1A27F75E" w14:textId="424EE1D1" w:rsidR="003F5946" w:rsidRDefault="003F59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95pt;margin-top:22.2pt;width:6in;height:18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" filled="f" strokecolor="black [3213]">
                <v:textbox>
                  <w:txbxContent>
                    <w:p w14:paraId="76C40A05" w14:textId="65DC322E" w:rsidR="003F5946" w:rsidRPr="00FA49D3" w:rsidRDefault="003F5946" w:rsidP="003568BF">
                      <w:pPr>
                        <w:jc w:val="both"/>
                        <w:rPr>
                          <w:rStyle w:val="BookTitle"/>
                          <w:rFonts w:ascii="Times New Roman" w:hAnsi="Times New Roman" w:cs="Times New Roman"/>
                          <w:b w:val="0"/>
                        </w:rPr>
                      </w:pPr>
                      <w:r w:rsidRPr="00FA49D3">
                        <w:rPr>
                          <w:rStyle w:val="BookTitle"/>
                          <w:rFonts w:ascii="Times New Roman" w:hAnsi="Times New Roman" w:cs="Times New Roman"/>
                          <w:b w:val="0"/>
                        </w:rPr>
                        <w:t xml:space="preserve">This lab introduces you to the </w:t>
                      </w:r>
                      <w:r>
                        <w:rPr>
                          <w:rStyle w:val="BookTitle"/>
                          <w:rFonts w:ascii="Times New Roman" w:hAnsi="Times New Roman" w:cs="Times New Roman"/>
                          <w:b w:val="0"/>
                        </w:rPr>
                        <w:t xml:space="preserve">importance of considering </w:t>
                      </w:r>
                      <w:r w:rsidRPr="00FA49D3">
                        <w:rPr>
                          <w:rStyle w:val="BookTitle"/>
                          <w:rFonts w:ascii="Times New Roman" w:hAnsi="Times New Roman" w:cs="Times New Roman"/>
                          <w:b w:val="0"/>
                        </w:rPr>
                        <w:t>cost</w:t>
                      </w:r>
                      <w:r>
                        <w:rPr>
                          <w:rStyle w:val="BookTitle"/>
                          <w:rFonts w:ascii="Times New Roman" w:hAnsi="Times New Roman" w:cs="Times New Roman"/>
                          <w:b w:val="0"/>
                        </w:rPr>
                        <w:t>s in</w:t>
                      </w:r>
                      <w:r w:rsidRPr="00FA49D3">
                        <w:rPr>
                          <w:rStyle w:val="BookTitle"/>
                          <w:rFonts w:ascii="Times New Roman" w:hAnsi="Times New Roman" w:cs="Times New Roman"/>
                          <w:b w:val="0"/>
                        </w:rPr>
                        <w:t xml:space="preserve"> creating a reserve network. In the previous activities we used an acquisition cost; the dollar value of purchasing the land </w:t>
                      </w:r>
                      <w:r>
                        <w:rPr>
                          <w:rStyle w:val="BookTitle"/>
                          <w:rFonts w:ascii="Times New Roman" w:hAnsi="Times New Roman" w:cs="Times New Roman"/>
                          <w:b w:val="0"/>
                        </w:rPr>
                        <w:t>contained in</w:t>
                      </w:r>
                      <w:r w:rsidRPr="00FA49D3">
                        <w:rPr>
                          <w:rStyle w:val="BookTitle"/>
                          <w:rFonts w:ascii="Times New Roman" w:hAnsi="Times New Roman" w:cs="Times New Roman"/>
                          <w:b w:val="0"/>
                        </w:rPr>
                        <w:t xml:space="preserve"> each planning unit </w:t>
                      </w:r>
                      <w:r>
                        <w:rPr>
                          <w:rStyle w:val="BookTitle"/>
                          <w:rFonts w:ascii="Times New Roman" w:hAnsi="Times New Roman" w:cs="Times New Roman"/>
                          <w:b w:val="0"/>
                        </w:rPr>
                        <w:t>for incorporation into a reserve system</w:t>
                      </w:r>
                      <w:r w:rsidRPr="00FA49D3">
                        <w:rPr>
                          <w:rStyle w:val="BookTitle"/>
                          <w:rFonts w:ascii="Times New Roman" w:hAnsi="Times New Roman" w:cs="Times New Roman"/>
                          <w:b w:val="0"/>
                        </w:rPr>
                        <w:t xml:space="preserve">. </w:t>
                      </w:r>
                    </w:p>
                    <w:p w14:paraId="597F13D2" w14:textId="77777777" w:rsidR="003F5946" w:rsidRPr="00FA49D3" w:rsidRDefault="003F5946" w:rsidP="003568BF">
                      <w:pPr>
                        <w:jc w:val="both"/>
                        <w:rPr>
                          <w:rStyle w:val="BookTitle"/>
                          <w:rFonts w:ascii="Times New Roman" w:hAnsi="Times New Roman" w:cs="Times New Roman"/>
                          <w:b w:val="0"/>
                        </w:rPr>
                      </w:pPr>
                    </w:p>
                    <w:p w14:paraId="7C3828A2" w14:textId="10D2D56E" w:rsidR="003F5946" w:rsidRPr="00FA49D3" w:rsidRDefault="003F5946" w:rsidP="003568BF">
                      <w:pPr>
                        <w:jc w:val="both"/>
                        <w:rPr>
                          <w:rStyle w:val="BookTitle"/>
                          <w:rFonts w:ascii="Times New Roman" w:hAnsi="Times New Roman" w:cs="Times New Roman"/>
                          <w:b w:val="0"/>
                        </w:rPr>
                      </w:pPr>
                      <w:r w:rsidRPr="00FA49D3">
                        <w:rPr>
                          <w:rStyle w:val="BookTitle"/>
                          <w:rFonts w:ascii="Times New Roman" w:hAnsi="Times New Roman" w:cs="Times New Roman"/>
                          <w:b w:val="0"/>
                        </w:rPr>
                        <w:t xml:space="preserve">Yet, there are lots of ways that people assign cost </w:t>
                      </w:r>
                      <w:r>
                        <w:rPr>
                          <w:rStyle w:val="BookTitle"/>
                          <w:rFonts w:ascii="Times New Roman" w:hAnsi="Times New Roman" w:cs="Times New Roman"/>
                          <w:b w:val="0"/>
                        </w:rPr>
                        <w:t xml:space="preserve">to a planning unit </w:t>
                      </w:r>
                      <w:r w:rsidRPr="00FA49D3">
                        <w:rPr>
                          <w:rStyle w:val="BookTitle"/>
                          <w:rFonts w:ascii="Times New Roman" w:hAnsi="Times New Roman" w:cs="Times New Roman"/>
                          <w:b w:val="0"/>
                        </w:rPr>
                        <w:t>in conservation planning. there is opportunity cost (the foregone revenue from a certain activity, like agriculture or fishing</w:t>
                      </w:r>
                      <w:r>
                        <w:rPr>
                          <w:rStyle w:val="BookTitle"/>
                          <w:rFonts w:ascii="Times New Roman" w:hAnsi="Times New Roman" w:cs="Times New Roman"/>
                          <w:b w:val="0"/>
                        </w:rPr>
                        <w:t>,</w:t>
                      </w:r>
                      <w:r w:rsidRPr="00FA49D3">
                        <w:rPr>
                          <w:rStyle w:val="BookTitle"/>
                          <w:rFonts w:ascii="Times New Roman" w:hAnsi="Times New Roman" w:cs="Times New Roman"/>
                          <w:b w:val="0"/>
                        </w:rPr>
                        <w:t xml:space="preserve"> that is lost </w:t>
                      </w:r>
                      <w:r>
                        <w:rPr>
                          <w:rStyle w:val="BookTitle"/>
                          <w:rFonts w:ascii="Times New Roman" w:hAnsi="Times New Roman" w:cs="Times New Roman"/>
                          <w:b w:val="0"/>
                        </w:rPr>
                        <w:t>when</w:t>
                      </w:r>
                      <w:r w:rsidRPr="00FA49D3">
                        <w:rPr>
                          <w:rStyle w:val="BookTitle"/>
                          <w:rFonts w:ascii="Times New Roman" w:hAnsi="Times New Roman" w:cs="Times New Roman"/>
                          <w:b w:val="0"/>
                        </w:rPr>
                        <w:t xml:space="preserve"> </w:t>
                      </w:r>
                      <w:r>
                        <w:rPr>
                          <w:rStyle w:val="BookTitle"/>
                          <w:rFonts w:ascii="Times New Roman" w:hAnsi="Times New Roman" w:cs="Times New Roman"/>
                          <w:b w:val="0"/>
                        </w:rPr>
                        <w:t xml:space="preserve">parts of </w:t>
                      </w:r>
                      <w:r w:rsidRPr="00FA49D3">
                        <w:rPr>
                          <w:rStyle w:val="BookTitle"/>
                          <w:rFonts w:ascii="Times New Roman" w:hAnsi="Times New Roman" w:cs="Times New Roman"/>
                          <w:b w:val="0"/>
                        </w:rPr>
                        <w:t xml:space="preserve">the land and sea become reserves), socio-economic costs, measures of naturalness, and management costs to name a few. choosing a suitable cost layer </w:t>
                      </w:r>
                      <w:r>
                        <w:rPr>
                          <w:rStyle w:val="BookTitle"/>
                          <w:rFonts w:ascii="Times New Roman" w:hAnsi="Times New Roman" w:cs="Times New Roman"/>
                          <w:b w:val="0"/>
                        </w:rPr>
                        <w:t>for a conservation planning problem depends on the problem you are trying to solve</w:t>
                      </w:r>
                      <w:r w:rsidRPr="00FA49D3">
                        <w:rPr>
                          <w:rStyle w:val="BookTitle"/>
                          <w:rFonts w:ascii="Times New Roman" w:hAnsi="Times New Roman" w:cs="Times New Roman"/>
                          <w:b w:val="0"/>
                        </w:rPr>
                        <w:t xml:space="preserve">. </w:t>
                      </w:r>
                    </w:p>
                    <w:p w14:paraId="1DE757A3" w14:textId="77777777" w:rsidR="003F5946" w:rsidRDefault="003F5946" w:rsidP="003568BF">
                      <w:pPr>
                        <w:jc w:val="both"/>
                        <w:rPr>
                          <w:rStyle w:val="BookTitle"/>
                          <w:rFonts w:ascii="Optima" w:hAnsi="Optima"/>
                          <w:b w:val="0"/>
                        </w:rPr>
                      </w:pPr>
                    </w:p>
                    <w:p w14:paraId="4F19DD7C" w14:textId="77777777" w:rsidR="003F5946" w:rsidRDefault="003F5946" w:rsidP="003568BF">
                      <w:pPr>
                        <w:jc w:val="both"/>
                        <w:rPr>
                          <w:rStyle w:val="BookTitle"/>
                          <w:rFonts w:ascii="Optima" w:hAnsi="Optima"/>
                          <w:b w:val="0"/>
                        </w:rPr>
                      </w:pPr>
                    </w:p>
                    <w:p w14:paraId="28E5FD02" w14:textId="3B419BA4" w:rsidR="003F5946" w:rsidRDefault="003F5946" w:rsidP="00442C1D">
                      <w:pPr>
                        <w:rPr>
                          <w:rStyle w:val="BookTitle"/>
                          <w:rFonts w:ascii="Optima" w:hAnsi="Optima"/>
                          <w:b w:val="0"/>
                        </w:rPr>
                      </w:pPr>
                    </w:p>
                    <w:p w14:paraId="1A27F75E" w14:textId="424EE1D1" w:rsidR="003F5946" w:rsidRDefault="003F5946"/>
                  </w:txbxContent>
                </v:textbox>
                <w10:wrap type="square"/>
              </v:shape>
            </w:pict>
          </mc:Fallback>
        </mc:AlternateContent>
      </w:r>
      <w:r w:rsidR="00511CC1" w:rsidRPr="00AE4DAB">
        <w:rPr>
          <w:rStyle w:val="BookTitle"/>
          <w:rFonts w:ascii="Times New Roman" w:hAnsi="Times New Roman" w:cs="Times New Roman"/>
          <w:b w:val="0"/>
        </w:rPr>
        <w:t>Name:</w:t>
      </w:r>
    </w:p>
    <w:p w14:paraId="635080C4" w14:textId="1A77C165" w:rsidR="002C70DC" w:rsidRPr="00AE4DAB" w:rsidRDefault="002C70DC" w:rsidP="00511CC1">
      <w:pPr>
        <w:rPr>
          <w:rStyle w:val="BookTitle"/>
          <w:rFonts w:ascii="Times New Roman" w:hAnsi="Times New Roman" w:cs="Times New Roman"/>
          <w:b w:val="0"/>
        </w:rPr>
      </w:pPr>
    </w:p>
    <w:p w14:paraId="0A45C1ED" w14:textId="7651C867" w:rsidR="001D1B1E" w:rsidRPr="00AE4DAB" w:rsidRDefault="002528A6" w:rsidP="00511CC1">
      <w:pPr>
        <w:rPr>
          <w:rStyle w:val="BookTitle"/>
          <w:rFonts w:ascii="Times New Roman" w:hAnsi="Times New Roman" w:cs="Times New Roman"/>
          <w:b w:val="0"/>
        </w:rPr>
      </w:pPr>
      <w:r w:rsidRPr="00AE4DAB">
        <w:rPr>
          <w:rStyle w:val="BookTitle"/>
          <w:rFonts w:ascii="Times New Roman" w:hAnsi="Times New Roman" w:cs="Times New Roman"/>
          <w:b w:val="0"/>
        </w:rPr>
        <w:t>S</w:t>
      </w:r>
      <w:r w:rsidR="000A3713" w:rsidRPr="00AE4DAB">
        <w:rPr>
          <w:rStyle w:val="BookTitle"/>
          <w:rFonts w:ascii="Times New Roman" w:hAnsi="Times New Roman" w:cs="Times New Roman"/>
          <w:b w:val="0"/>
        </w:rPr>
        <w:t>ection 1</w:t>
      </w:r>
      <w:r w:rsidRPr="00AE4DAB">
        <w:rPr>
          <w:rStyle w:val="BookTitle"/>
          <w:rFonts w:ascii="Times New Roman" w:hAnsi="Times New Roman" w:cs="Times New Roman"/>
          <w:b w:val="0"/>
        </w:rPr>
        <w:t>: Exploring costs</w:t>
      </w:r>
    </w:p>
    <w:p w14:paraId="31ADED1D" w14:textId="77777777" w:rsidR="001D1B1E" w:rsidRPr="00AE4DAB" w:rsidRDefault="001D1B1E" w:rsidP="00511CC1">
      <w:pPr>
        <w:rPr>
          <w:rStyle w:val="BookTitle"/>
          <w:rFonts w:ascii="Times New Roman" w:hAnsi="Times New Roman" w:cs="Times New Roman"/>
          <w:b w:val="0"/>
        </w:rPr>
      </w:pPr>
    </w:p>
    <w:p w14:paraId="3BAC29DF" w14:textId="27F460BE" w:rsidR="00DE1E21" w:rsidRPr="00787C62" w:rsidRDefault="0023068B" w:rsidP="00417CA6">
      <w:pPr>
        <w:pStyle w:val="ListParagraph"/>
        <w:numPr>
          <w:ilvl w:val="0"/>
          <w:numId w:val="1"/>
        </w:numPr>
        <w:jc w:val="both"/>
        <w:rPr>
          <w:rStyle w:val="BookTitle"/>
          <w:rFonts w:ascii="Times New Roman" w:hAnsi="Times New Roman" w:cs="Times New Roman"/>
          <w:b w:val="0"/>
        </w:rPr>
      </w:pPr>
      <w:r w:rsidRPr="00DE1E21">
        <w:rPr>
          <w:rStyle w:val="BookTitle"/>
          <w:rFonts w:ascii="Times New Roman" w:hAnsi="Times New Roman" w:cs="Times New Roman"/>
          <w:b w:val="0"/>
        </w:rPr>
        <w:t xml:space="preserve">In </w:t>
      </w:r>
      <w:r w:rsidR="00787C62">
        <w:rPr>
          <w:rStyle w:val="BookTitle"/>
          <w:rFonts w:ascii="Times New Roman" w:hAnsi="Times New Roman" w:cs="Times New Roman"/>
          <w:b w:val="0"/>
        </w:rPr>
        <w:t xml:space="preserve">the </w:t>
      </w:r>
      <w:r w:rsidRPr="00DE1E21">
        <w:rPr>
          <w:rStyle w:val="BookTitle"/>
          <w:rFonts w:ascii="Times New Roman" w:hAnsi="Times New Roman" w:cs="Times New Roman"/>
          <w:b w:val="0"/>
        </w:rPr>
        <w:t xml:space="preserve">previous </w:t>
      </w:r>
      <w:r w:rsidR="00787C62">
        <w:rPr>
          <w:rStyle w:val="BookTitle"/>
          <w:rFonts w:ascii="Times New Roman" w:hAnsi="Times New Roman" w:cs="Times New Roman"/>
          <w:b w:val="0"/>
        </w:rPr>
        <w:t>activities</w:t>
      </w:r>
      <w:r w:rsidRPr="00DE1E21">
        <w:rPr>
          <w:rStyle w:val="BookTitle"/>
          <w:rFonts w:ascii="Times New Roman" w:hAnsi="Times New Roman" w:cs="Times New Roman"/>
          <w:b w:val="0"/>
        </w:rPr>
        <w:t xml:space="preserve"> we</w:t>
      </w:r>
      <w:r w:rsidR="003568BF" w:rsidRPr="00DE1E21">
        <w:rPr>
          <w:rStyle w:val="BookTitle"/>
          <w:rFonts w:ascii="Times New Roman" w:hAnsi="Times New Roman" w:cs="Times New Roman"/>
          <w:b w:val="0"/>
        </w:rPr>
        <w:t xml:space="preserve"> used </w:t>
      </w:r>
      <w:r w:rsidR="00D01891" w:rsidRPr="00DE1E21">
        <w:rPr>
          <w:rStyle w:val="BookTitle"/>
          <w:rFonts w:ascii="Times New Roman" w:hAnsi="Times New Roman" w:cs="Times New Roman"/>
          <w:b w:val="0"/>
        </w:rPr>
        <w:t>an</w:t>
      </w:r>
      <w:r w:rsidR="003568BF" w:rsidRPr="00DE1E21">
        <w:rPr>
          <w:rStyle w:val="BookTitle"/>
          <w:rFonts w:ascii="Times New Roman" w:hAnsi="Times New Roman" w:cs="Times New Roman"/>
          <w:b w:val="0"/>
        </w:rPr>
        <w:t xml:space="preserve"> acquisition cost.  </w:t>
      </w:r>
      <w:r w:rsidR="00A413FA" w:rsidRPr="00787C62">
        <w:rPr>
          <w:rStyle w:val="BookTitle"/>
          <w:rFonts w:ascii="Times New Roman" w:hAnsi="Times New Roman" w:cs="Times New Roman"/>
          <w:b w:val="0"/>
        </w:rPr>
        <w:t>In the next activities w</w:t>
      </w:r>
      <w:r w:rsidR="00DE1E21" w:rsidRPr="00787C62">
        <w:rPr>
          <w:rStyle w:val="BookTitle"/>
          <w:rFonts w:ascii="Times New Roman" w:hAnsi="Times New Roman" w:cs="Times New Roman"/>
          <w:b w:val="0"/>
        </w:rPr>
        <w:t>e will</w:t>
      </w:r>
      <w:r w:rsidR="00A413FA" w:rsidRPr="00787C62">
        <w:rPr>
          <w:rStyle w:val="BookTitle"/>
          <w:rFonts w:ascii="Times New Roman" w:hAnsi="Times New Roman" w:cs="Times New Roman"/>
          <w:b w:val="0"/>
        </w:rPr>
        <w:t xml:space="preserve"> </w:t>
      </w:r>
      <w:r w:rsidR="00A11A36" w:rsidRPr="00787C62">
        <w:rPr>
          <w:rStyle w:val="BookTitle"/>
          <w:rFonts w:ascii="Times New Roman" w:hAnsi="Times New Roman" w:cs="Times New Roman"/>
          <w:b w:val="0"/>
        </w:rPr>
        <w:t>explore</w:t>
      </w:r>
      <w:r w:rsidR="00A413FA" w:rsidRPr="00787C62">
        <w:rPr>
          <w:rStyle w:val="BookTitle"/>
          <w:rFonts w:ascii="Times New Roman" w:hAnsi="Times New Roman" w:cs="Times New Roman"/>
          <w:b w:val="0"/>
        </w:rPr>
        <w:t xml:space="preserve"> </w:t>
      </w:r>
      <w:r w:rsidR="00006125" w:rsidRPr="00787C62">
        <w:rPr>
          <w:rStyle w:val="BookTitle"/>
          <w:rFonts w:ascii="Times New Roman" w:hAnsi="Times New Roman" w:cs="Times New Roman"/>
          <w:b w:val="0"/>
        </w:rPr>
        <w:t>three</w:t>
      </w:r>
      <w:r w:rsidR="00A413FA" w:rsidRPr="00787C62">
        <w:rPr>
          <w:rStyle w:val="BookTitle"/>
          <w:rFonts w:ascii="Times New Roman" w:hAnsi="Times New Roman" w:cs="Times New Roman"/>
          <w:b w:val="0"/>
        </w:rPr>
        <w:t xml:space="preserve"> </w:t>
      </w:r>
      <w:r w:rsidR="00A11A36" w:rsidRPr="00787C62">
        <w:rPr>
          <w:rStyle w:val="BookTitle"/>
          <w:rFonts w:ascii="Times New Roman" w:hAnsi="Times New Roman" w:cs="Times New Roman"/>
          <w:b w:val="0"/>
        </w:rPr>
        <w:t xml:space="preserve">different cost </w:t>
      </w:r>
      <w:r w:rsidR="00A413FA" w:rsidRPr="00787C62">
        <w:rPr>
          <w:rStyle w:val="BookTitle"/>
          <w:rFonts w:ascii="Times New Roman" w:hAnsi="Times New Roman" w:cs="Times New Roman"/>
          <w:b w:val="0"/>
        </w:rPr>
        <w:t>layers</w:t>
      </w:r>
      <w:r w:rsidR="00A11A36" w:rsidRPr="00787C62">
        <w:rPr>
          <w:rStyle w:val="BookTitle"/>
          <w:rFonts w:ascii="Times New Roman" w:hAnsi="Times New Roman" w:cs="Times New Roman"/>
          <w:b w:val="0"/>
        </w:rPr>
        <w:t>:</w:t>
      </w:r>
      <w:r w:rsidR="00A413FA" w:rsidRPr="00787C62">
        <w:rPr>
          <w:rStyle w:val="BookTitle"/>
          <w:rFonts w:ascii="Times New Roman" w:hAnsi="Times New Roman" w:cs="Times New Roman"/>
          <w:b w:val="0"/>
        </w:rPr>
        <w:t xml:space="preserve"> </w:t>
      </w:r>
      <w:r w:rsidR="00A11A36" w:rsidRPr="00787C62">
        <w:rPr>
          <w:rStyle w:val="BookTitle"/>
          <w:rFonts w:ascii="Times New Roman" w:hAnsi="Times New Roman" w:cs="Times New Roman"/>
          <w:b w:val="0"/>
        </w:rPr>
        <w:t xml:space="preserve"> </w:t>
      </w:r>
      <w:r w:rsidR="00A413FA" w:rsidRPr="00787C62">
        <w:rPr>
          <w:rStyle w:val="BookTitle"/>
          <w:rFonts w:ascii="Times New Roman" w:hAnsi="Times New Roman" w:cs="Times New Roman"/>
          <w:b w:val="0"/>
        </w:rPr>
        <w:t xml:space="preserve">the cost of </w:t>
      </w:r>
      <w:r w:rsidR="00787C62">
        <w:rPr>
          <w:rStyle w:val="BookTitle"/>
          <w:rFonts w:ascii="Times New Roman" w:hAnsi="Times New Roman" w:cs="Times New Roman"/>
          <w:b w:val="0"/>
        </w:rPr>
        <w:t xml:space="preserve">land </w:t>
      </w:r>
      <w:r w:rsidR="00A413FA" w:rsidRPr="00787C62">
        <w:rPr>
          <w:rStyle w:val="BookTitle"/>
          <w:rFonts w:ascii="Times New Roman" w:hAnsi="Times New Roman" w:cs="Times New Roman"/>
          <w:b w:val="0"/>
        </w:rPr>
        <w:t xml:space="preserve">acquisition </w:t>
      </w:r>
      <w:r w:rsidR="00A11A36" w:rsidRPr="00787C62">
        <w:rPr>
          <w:rStyle w:val="BookTitle"/>
          <w:rFonts w:ascii="Times New Roman" w:hAnsi="Times New Roman" w:cs="Times New Roman"/>
          <w:b w:val="0"/>
        </w:rPr>
        <w:t>(</w:t>
      </w:r>
      <w:r w:rsidR="00006125" w:rsidRPr="00787C62">
        <w:rPr>
          <w:rStyle w:val="BookTitle"/>
          <w:rFonts w:ascii="Times New Roman" w:hAnsi="Times New Roman" w:cs="Times New Roman"/>
          <w:b w:val="0"/>
        </w:rPr>
        <w:t>1), the cost of management (2)</w:t>
      </w:r>
      <w:r w:rsidR="00A11A36" w:rsidRPr="00787C62">
        <w:rPr>
          <w:rStyle w:val="BookTitle"/>
          <w:rFonts w:ascii="Times New Roman" w:hAnsi="Times New Roman" w:cs="Times New Roman"/>
          <w:b w:val="0"/>
        </w:rPr>
        <w:t xml:space="preserve"> where w</w:t>
      </w:r>
      <w:r w:rsidR="00006125" w:rsidRPr="00787C62">
        <w:rPr>
          <w:rStyle w:val="BookTitle"/>
          <w:rFonts w:ascii="Times New Roman" w:hAnsi="Times New Roman" w:cs="Times New Roman"/>
          <w:b w:val="0"/>
        </w:rPr>
        <w:t>e</w:t>
      </w:r>
      <w:r w:rsidR="00DE1E21" w:rsidRPr="00787C62">
        <w:rPr>
          <w:rStyle w:val="BookTitle"/>
          <w:rFonts w:ascii="Times New Roman" w:hAnsi="Times New Roman" w:cs="Times New Roman"/>
          <w:b w:val="0"/>
        </w:rPr>
        <w:t xml:space="preserve"> assume that</w:t>
      </w:r>
      <w:r w:rsidR="00F6625E" w:rsidRPr="00787C62">
        <w:rPr>
          <w:rStyle w:val="BookTitle"/>
          <w:rFonts w:ascii="Times New Roman" w:hAnsi="Times New Roman" w:cs="Times New Roman"/>
          <w:b w:val="0"/>
        </w:rPr>
        <w:t xml:space="preserve"> </w:t>
      </w:r>
      <w:r w:rsidR="005639D8" w:rsidRPr="00787C62">
        <w:rPr>
          <w:rStyle w:val="BookTitle"/>
          <w:rFonts w:ascii="Times New Roman" w:hAnsi="Times New Roman" w:cs="Times New Roman"/>
          <w:b w:val="0"/>
        </w:rPr>
        <w:t>the cost of ea</w:t>
      </w:r>
      <w:r w:rsidR="00F6625E" w:rsidRPr="00787C62">
        <w:rPr>
          <w:rStyle w:val="BookTitle"/>
          <w:rFonts w:ascii="Times New Roman" w:hAnsi="Times New Roman" w:cs="Times New Roman"/>
          <w:b w:val="0"/>
        </w:rPr>
        <w:t xml:space="preserve">ch planning unit </w:t>
      </w:r>
      <w:r w:rsidR="00DE1E21" w:rsidRPr="00787C62">
        <w:rPr>
          <w:rStyle w:val="BookTitle"/>
          <w:rFonts w:ascii="Times New Roman" w:hAnsi="Times New Roman" w:cs="Times New Roman"/>
          <w:b w:val="0"/>
        </w:rPr>
        <w:t xml:space="preserve">is greatest close to roads – which </w:t>
      </w:r>
      <w:r w:rsidR="007F3048" w:rsidRPr="00787C62">
        <w:rPr>
          <w:rStyle w:val="BookTitle"/>
          <w:rFonts w:ascii="Times New Roman" w:hAnsi="Times New Roman" w:cs="Times New Roman"/>
          <w:b w:val="0"/>
        </w:rPr>
        <w:t>might be a conseque</w:t>
      </w:r>
      <w:r w:rsidR="00293F43" w:rsidRPr="00787C62">
        <w:rPr>
          <w:rStyle w:val="BookTitle"/>
          <w:rFonts w:ascii="Times New Roman" w:hAnsi="Times New Roman" w:cs="Times New Roman"/>
          <w:b w:val="0"/>
        </w:rPr>
        <w:t>nce of visitors</w:t>
      </w:r>
      <w:r w:rsidR="00DE1E21" w:rsidRPr="00787C62">
        <w:rPr>
          <w:rStyle w:val="BookTitle"/>
          <w:rFonts w:ascii="Times New Roman" w:hAnsi="Times New Roman" w:cs="Times New Roman"/>
          <w:b w:val="0"/>
        </w:rPr>
        <w:t>, weeds and/or fire management</w:t>
      </w:r>
      <w:r w:rsidR="00A11A36" w:rsidRPr="00787C62">
        <w:rPr>
          <w:rStyle w:val="BookTitle"/>
          <w:rFonts w:ascii="Times New Roman" w:hAnsi="Times New Roman" w:cs="Times New Roman"/>
          <w:b w:val="0"/>
        </w:rPr>
        <w:t>, and a cost based on the Area of planning units (3</w:t>
      </w:r>
      <w:r w:rsidR="00787C62">
        <w:rPr>
          <w:rStyle w:val="BookTitle"/>
          <w:rFonts w:ascii="Times New Roman" w:hAnsi="Times New Roman" w:cs="Times New Roman"/>
          <w:b w:val="0"/>
        </w:rPr>
        <w:t>-not shown</w:t>
      </w:r>
      <w:r w:rsidR="00A11A36" w:rsidRPr="00787C62">
        <w:rPr>
          <w:rStyle w:val="BookTitle"/>
          <w:rFonts w:ascii="Times New Roman" w:hAnsi="Times New Roman" w:cs="Times New Roman"/>
          <w:b w:val="0"/>
        </w:rPr>
        <w:t>). The darker shades of blue indicate higher cost.</w:t>
      </w:r>
    </w:p>
    <w:p w14:paraId="5CD1E8F7" w14:textId="77777777" w:rsidR="00FA49D3" w:rsidRPr="00DE1E21" w:rsidRDefault="00FA49D3" w:rsidP="00417CA6">
      <w:pPr>
        <w:pStyle w:val="ListParagraph"/>
        <w:numPr>
          <w:ilvl w:val="0"/>
          <w:numId w:val="1"/>
        </w:numPr>
        <w:jc w:val="both"/>
        <w:rPr>
          <w:rStyle w:val="BookTitle"/>
          <w:rFonts w:ascii="Times New Roman" w:hAnsi="Times New Roman" w:cs="Times New Roman"/>
          <w:b w:val="0"/>
        </w:rPr>
      </w:pPr>
    </w:p>
    <w:p w14:paraId="2297B917" w14:textId="42E81747" w:rsidR="005639D8" w:rsidRPr="00FA49D3" w:rsidRDefault="00FA49D3" w:rsidP="00FA49D3">
      <w:pPr>
        <w:jc w:val="both"/>
        <w:rPr>
          <w:rStyle w:val="BookTitle"/>
          <w:rFonts w:ascii="Times New Roman" w:hAnsi="Times New Roman" w:cs="Times New Roman"/>
          <w:b w:val="0"/>
        </w:rPr>
      </w:pPr>
      <w:r>
        <w:rPr>
          <w:rStyle w:val="BookTitle"/>
          <w:rFonts w:ascii="Times New Roman" w:hAnsi="Times New Roman" w:cs="Times New Roman"/>
          <w:b w:val="0"/>
        </w:rPr>
        <w:t xml:space="preserve">      </w:t>
      </w:r>
      <w:r w:rsidR="0023068B" w:rsidRPr="00FA49D3">
        <w:rPr>
          <w:rStyle w:val="BookTitle"/>
          <w:rFonts w:ascii="Times New Roman" w:hAnsi="Times New Roman" w:cs="Times New Roman"/>
          <w:b w:val="0"/>
        </w:rPr>
        <w:t>Throughout the lab, we will</w:t>
      </w:r>
      <w:r>
        <w:rPr>
          <w:rStyle w:val="BookTitle"/>
          <w:rFonts w:ascii="Times New Roman" w:hAnsi="Times New Roman" w:cs="Times New Roman"/>
          <w:b w:val="0"/>
        </w:rPr>
        <w:t xml:space="preserve"> </w:t>
      </w:r>
      <w:r w:rsidR="0023068B" w:rsidRPr="00FA49D3">
        <w:rPr>
          <w:rStyle w:val="BookTitle"/>
          <w:rFonts w:ascii="Times New Roman" w:hAnsi="Times New Roman" w:cs="Times New Roman"/>
          <w:b w:val="0"/>
        </w:rPr>
        <w:t xml:space="preserve">refer to these as Cost 1 and Cost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470E63" w:rsidRPr="00AE4DAB" w14:paraId="7D78727D" w14:textId="77777777" w:rsidTr="00FC4EEB">
        <w:tc>
          <w:tcPr>
            <w:tcW w:w="4258" w:type="dxa"/>
          </w:tcPr>
          <w:p w14:paraId="3180146C" w14:textId="77777777" w:rsidR="00470E63" w:rsidRPr="00AE4DAB" w:rsidRDefault="00470E63" w:rsidP="005562D6">
            <w:pPr>
              <w:jc w:val="both"/>
              <w:rPr>
                <w:rStyle w:val="BookTitle"/>
                <w:rFonts w:ascii="Times New Roman" w:hAnsi="Times New Roman" w:cs="Times New Roman"/>
                <w:b w:val="0"/>
              </w:rPr>
            </w:pPr>
            <w:r w:rsidRPr="00AE4DAB">
              <w:rPr>
                <w:rFonts w:ascii="Times New Roman" w:hAnsi="Times New Roman" w:cs="Times New Roman"/>
                <w:bCs/>
                <w:smallCaps/>
                <w:noProof/>
                <w:spacing w:val="5"/>
              </w:rPr>
              <w:drawing>
                <wp:inline distT="0" distB="0" distL="0" distR="0" wp14:anchorId="4CD007D2" wp14:editId="4D123D08">
                  <wp:extent cx="2400300" cy="2271554"/>
                  <wp:effectExtent l="0" t="0" r="0" b="0"/>
                  <wp:docPr id="4" name="Picture 4" descr="Macintosh HD:Users:uqjmcgow:Documents:PROJECTS:Marxan_training:Images:AquisitionC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qjmcgow:Documents:PROJECTS:Marxan_training:Images:AquisitionCos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2271554"/>
                          </a:xfrm>
                          <a:prstGeom prst="rect">
                            <a:avLst/>
                          </a:prstGeom>
                          <a:noFill/>
                          <a:ln>
                            <a:noFill/>
                          </a:ln>
                        </pic:spPr>
                      </pic:pic>
                    </a:graphicData>
                  </a:graphic>
                </wp:inline>
              </w:drawing>
            </w:r>
          </w:p>
          <w:p w14:paraId="6177AD35" w14:textId="60E725EE" w:rsidR="00FC4EEB" w:rsidRPr="00AE4DAB" w:rsidRDefault="00FC4EEB" w:rsidP="00FC4EEB">
            <w:pPr>
              <w:jc w:val="center"/>
              <w:rPr>
                <w:rStyle w:val="BookTitle"/>
                <w:rFonts w:ascii="Times New Roman" w:hAnsi="Times New Roman" w:cs="Times New Roman"/>
                <w:b w:val="0"/>
              </w:rPr>
            </w:pPr>
            <w:r w:rsidRPr="00AE4DAB">
              <w:rPr>
                <w:rStyle w:val="BookTitle"/>
                <w:rFonts w:ascii="Times New Roman" w:hAnsi="Times New Roman" w:cs="Times New Roman"/>
                <w:b w:val="0"/>
              </w:rPr>
              <w:t>Acquisition Cost</w:t>
            </w:r>
            <w:r w:rsidR="00860E27" w:rsidRPr="00AE4DAB">
              <w:rPr>
                <w:rStyle w:val="BookTitle"/>
                <w:rFonts w:ascii="Times New Roman" w:hAnsi="Times New Roman" w:cs="Times New Roman"/>
                <w:b w:val="0"/>
              </w:rPr>
              <w:t xml:space="preserve"> (1)</w:t>
            </w:r>
          </w:p>
        </w:tc>
        <w:tc>
          <w:tcPr>
            <w:tcW w:w="4258" w:type="dxa"/>
          </w:tcPr>
          <w:p w14:paraId="4A2E2778" w14:textId="77777777" w:rsidR="00470E63" w:rsidRPr="00AE4DAB" w:rsidRDefault="00FC4EEB" w:rsidP="005562D6">
            <w:pPr>
              <w:jc w:val="both"/>
              <w:rPr>
                <w:rStyle w:val="BookTitle"/>
                <w:rFonts w:ascii="Times New Roman" w:hAnsi="Times New Roman" w:cs="Times New Roman"/>
                <w:b w:val="0"/>
              </w:rPr>
            </w:pPr>
            <w:r w:rsidRPr="00AE4DAB">
              <w:rPr>
                <w:rFonts w:ascii="Times New Roman" w:hAnsi="Times New Roman" w:cs="Times New Roman"/>
                <w:bCs/>
                <w:smallCaps/>
                <w:noProof/>
                <w:spacing w:val="5"/>
              </w:rPr>
              <w:drawing>
                <wp:inline distT="0" distB="0" distL="0" distR="0" wp14:anchorId="3A8542FA" wp14:editId="36994886">
                  <wp:extent cx="2477191" cy="2290233"/>
                  <wp:effectExtent l="0" t="0" r="12065" b="0"/>
                  <wp:docPr id="6" name="Picture 6" descr="Macintosh HD:Users:uqjmcgow:Documents:PROJECTS:Marxan_training:Images:DistRoadsC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qjmcgow:Documents:PROJECTS:Marxan_training:Images:DistRoadsCos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7191" cy="2290233"/>
                          </a:xfrm>
                          <a:prstGeom prst="rect">
                            <a:avLst/>
                          </a:prstGeom>
                          <a:noFill/>
                          <a:ln>
                            <a:noFill/>
                          </a:ln>
                        </pic:spPr>
                      </pic:pic>
                    </a:graphicData>
                  </a:graphic>
                </wp:inline>
              </w:drawing>
            </w:r>
          </w:p>
          <w:p w14:paraId="473CAAFC" w14:textId="1727295D" w:rsidR="00FC4EEB" w:rsidRPr="00AE4DAB" w:rsidRDefault="00DE1E21" w:rsidP="00FC4EEB">
            <w:pPr>
              <w:jc w:val="center"/>
              <w:rPr>
                <w:rStyle w:val="BookTitle"/>
                <w:rFonts w:ascii="Times New Roman" w:hAnsi="Times New Roman" w:cs="Times New Roman"/>
                <w:b w:val="0"/>
              </w:rPr>
            </w:pPr>
            <w:r>
              <w:rPr>
                <w:rStyle w:val="BookTitle"/>
                <w:rFonts w:ascii="Times New Roman" w:hAnsi="Times New Roman" w:cs="Times New Roman"/>
                <w:b w:val="0"/>
              </w:rPr>
              <w:t>Management</w:t>
            </w:r>
            <w:r w:rsidRPr="00AE4DAB">
              <w:rPr>
                <w:rStyle w:val="BookTitle"/>
                <w:rFonts w:ascii="Times New Roman" w:hAnsi="Times New Roman" w:cs="Times New Roman"/>
                <w:b w:val="0"/>
              </w:rPr>
              <w:t xml:space="preserve"> </w:t>
            </w:r>
            <w:r w:rsidR="003568BF" w:rsidRPr="00AE4DAB">
              <w:rPr>
                <w:rStyle w:val="BookTitle"/>
                <w:rFonts w:ascii="Times New Roman" w:hAnsi="Times New Roman" w:cs="Times New Roman"/>
                <w:b w:val="0"/>
              </w:rPr>
              <w:t>Cost</w:t>
            </w:r>
            <w:r w:rsidR="00860E27" w:rsidRPr="00AE4DAB">
              <w:rPr>
                <w:rStyle w:val="BookTitle"/>
                <w:rFonts w:ascii="Times New Roman" w:hAnsi="Times New Roman" w:cs="Times New Roman"/>
                <w:b w:val="0"/>
              </w:rPr>
              <w:t xml:space="preserve"> (2)</w:t>
            </w:r>
          </w:p>
        </w:tc>
      </w:tr>
    </w:tbl>
    <w:p w14:paraId="3032F16B" w14:textId="77777777" w:rsidR="005562D6" w:rsidRPr="00AE4DAB" w:rsidRDefault="005562D6" w:rsidP="005562D6">
      <w:pPr>
        <w:jc w:val="both"/>
        <w:rPr>
          <w:rStyle w:val="BookTitle"/>
          <w:rFonts w:ascii="Times New Roman" w:hAnsi="Times New Roman" w:cs="Times New Roman"/>
          <w:b w:val="0"/>
        </w:rPr>
      </w:pPr>
    </w:p>
    <w:p w14:paraId="52C69968" w14:textId="0CA93D18" w:rsidR="003568BF" w:rsidRPr="00AE4DAB" w:rsidRDefault="00F6051C" w:rsidP="003568BF">
      <w:pPr>
        <w:pStyle w:val="ListParagraph"/>
        <w:numPr>
          <w:ilvl w:val="0"/>
          <w:numId w:val="1"/>
        </w:numPr>
        <w:rPr>
          <w:rStyle w:val="BookTitle"/>
          <w:rFonts w:ascii="Times New Roman" w:hAnsi="Times New Roman" w:cs="Times New Roman"/>
          <w:b w:val="0"/>
        </w:rPr>
      </w:pPr>
      <w:r>
        <w:rPr>
          <w:rStyle w:val="BookTitle"/>
          <w:rFonts w:ascii="Optima" w:hAnsi="Optima"/>
          <w:b w:val="0"/>
        </w:rPr>
        <w:t>go to http://marxan.net/CONS7021.html</w:t>
      </w:r>
      <w:proofErr w:type="gramStart"/>
      <w:r>
        <w:rPr>
          <w:rStyle w:val="BookTitle"/>
          <w:rFonts w:ascii="Optima" w:hAnsi="Optima"/>
          <w:b w:val="0"/>
        </w:rPr>
        <w:t xml:space="preserve">  and</w:t>
      </w:r>
      <w:proofErr w:type="gramEnd"/>
      <w:r>
        <w:rPr>
          <w:rStyle w:val="BookTitle"/>
          <w:rFonts w:ascii="Optima" w:hAnsi="Optima"/>
          <w:b w:val="0"/>
        </w:rPr>
        <w:t xml:space="preserve"> link to </w:t>
      </w:r>
      <w:r w:rsidR="003568BF" w:rsidRPr="00AE4DAB">
        <w:rPr>
          <w:rStyle w:val="BookTitle"/>
          <w:rFonts w:ascii="Times New Roman" w:hAnsi="Times New Roman" w:cs="Times New Roman"/>
          <w:b w:val="0"/>
        </w:rPr>
        <w:t>Activity</w:t>
      </w:r>
      <w:r w:rsidR="00D01891" w:rsidRPr="00AE4DAB">
        <w:rPr>
          <w:rStyle w:val="BookTitle"/>
          <w:rFonts w:ascii="Times New Roman" w:hAnsi="Times New Roman" w:cs="Times New Roman"/>
          <w:b w:val="0"/>
        </w:rPr>
        <w:t>4</w:t>
      </w:r>
      <w:r w:rsidR="00266FAF">
        <w:rPr>
          <w:rStyle w:val="BookTitle"/>
          <w:rFonts w:ascii="Times New Roman" w:hAnsi="Times New Roman" w:cs="Times New Roman"/>
          <w:b w:val="0"/>
        </w:rPr>
        <w:t>a/b</w:t>
      </w:r>
      <w:r w:rsidR="003568BF" w:rsidRPr="00AE4DAB">
        <w:rPr>
          <w:rStyle w:val="BookTitle"/>
          <w:rFonts w:ascii="Times New Roman" w:hAnsi="Times New Roman" w:cs="Times New Roman"/>
          <w:b w:val="0"/>
        </w:rPr>
        <w:t xml:space="preserve"> </w:t>
      </w:r>
    </w:p>
    <w:p w14:paraId="71601339" w14:textId="6C5800F4" w:rsidR="003568BF" w:rsidRPr="00AE4DAB" w:rsidRDefault="003568BF" w:rsidP="00C70034">
      <w:pPr>
        <w:jc w:val="both"/>
        <w:rPr>
          <w:rStyle w:val="BookTitle"/>
          <w:rFonts w:ascii="Times New Roman" w:hAnsi="Times New Roman" w:cs="Times New Roman"/>
          <w:b w:val="0"/>
        </w:rPr>
      </w:pPr>
    </w:p>
    <w:p w14:paraId="5939331B" w14:textId="5FB2710C" w:rsidR="0023068B" w:rsidRDefault="00DE1E21" w:rsidP="0023068B">
      <w:pPr>
        <w:pStyle w:val="ListParagraph"/>
        <w:numPr>
          <w:ilvl w:val="0"/>
          <w:numId w:val="1"/>
        </w:numPr>
        <w:jc w:val="both"/>
        <w:rPr>
          <w:rStyle w:val="BookTitle"/>
          <w:rFonts w:ascii="Times New Roman" w:hAnsi="Times New Roman" w:cs="Times New Roman"/>
          <w:b w:val="0"/>
        </w:rPr>
      </w:pPr>
      <w:r w:rsidRPr="00266FAF">
        <w:rPr>
          <w:rStyle w:val="BookTitle"/>
          <w:rFonts w:ascii="Times New Roman" w:hAnsi="Times New Roman" w:cs="Times New Roman"/>
          <w:b w:val="0"/>
        </w:rPr>
        <w:t>as before</w:t>
      </w:r>
      <w:r w:rsidR="0023068B" w:rsidRPr="00266FAF">
        <w:rPr>
          <w:rStyle w:val="BookTitle"/>
          <w:rFonts w:ascii="Times New Roman" w:hAnsi="Times New Roman" w:cs="Times New Roman"/>
          <w:b w:val="0"/>
        </w:rPr>
        <w:t xml:space="preserve"> we are targeting 10% of every feature. Let us first explore </w:t>
      </w:r>
      <w:r w:rsidR="00266FAF">
        <w:rPr>
          <w:rStyle w:val="BookTitle"/>
          <w:rFonts w:ascii="Times New Roman" w:hAnsi="Times New Roman" w:cs="Times New Roman"/>
          <w:b w:val="0"/>
        </w:rPr>
        <w:t xml:space="preserve">how different costs influence the best solution. </w:t>
      </w:r>
    </w:p>
    <w:p w14:paraId="3A4E7958" w14:textId="77777777" w:rsidR="00266FAF" w:rsidRPr="00266FAF" w:rsidRDefault="00266FAF" w:rsidP="00266FAF">
      <w:pPr>
        <w:jc w:val="both"/>
        <w:rPr>
          <w:rStyle w:val="BookTitle"/>
          <w:rFonts w:ascii="Times New Roman" w:hAnsi="Times New Roman" w:cs="Times New Roman"/>
          <w:b w:val="0"/>
        </w:rPr>
      </w:pPr>
    </w:p>
    <w:p w14:paraId="361F168F" w14:textId="7D802BC6" w:rsidR="00F6051C" w:rsidRPr="00F6051C" w:rsidRDefault="00266FAF" w:rsidP="00581237">
      <w:pPr>
        <w:pStyle w:val="ListParagraph"/>
        <w:numPr>
          <w:ilvl w:val="0"/>
          <w:numId w:val="1"/>
        </w:numPr>
        <w:jc w:val="both"/>
        <w:rPr>
          <w:rStyle w:val="BookTitle"/>
          <w:rFonts w:ascii="Times New Roman" w:hAnsi="Times New Roman" w:cs="Times New Roman"/>
          <w:b w:val="0"/>
        </w:rPr>
      </w:pPr>
      <w:r w:rsidRPr="00F6051C">
        <w:rPr>
          <w:rStyle w:val="BookTitle"/>
          <w:rFonts w:ascii="Times New Roman" w:hAnsi="Times New Roman" w:cs="Times New Roman"/>
          <w:b w:val="0"/>
        </w:rPr>
        <w:t xml:space="preserve">Click through the Best solution maps (1,2,3). </w:t>
      </w:r>
      <w:r w:rsidR="006C2532" w:rsidRPr="00F6051C">
        <w:rPr>
          <w:rStyle w:val="BookTitle"/>
          <w:rFonts w:ascii="Times New Roman" w:hAnsi="Times New Roman" w:cs="Times New Roman"/>
          <w:b w:val="0"/>
        </w:rPr>
        <w:t>Insert small screen sh</w:t>
      </w:r>
      <w:r w:rsidR="00F6051C">
        <w:rPr>
          <w:rStyle w:val="BookTitle"/>
          <w:rFonts w:ascii="Times New Roman" w:hAnsi="Times New Roman" w:cs="Times New Roman"/>
          <w:b w:val="0"/>
        </w:rPr>
        <w:t>ots of the three best solutions.</w:t>
      </w:r>
    </w:p>
    <w:p w14:paraId="778E7982" w14:textId="77777777" w:rsidR="006C2532" w:rsidRPr="00AE4DAB" w:rsidRDefault="006C2532" w:rsidP="00581237">
      <w:pPr>
        <w:jc w:val="both"/>
        <w:rPr>
          <w:rStyle w:val="BookTitle"/>
          <w:rFonts w:ascii="Times New Roman" w:hAnsi="Times New Roman" w:cs="Times New Roman"/>
          <w:b w:val="0"/>
        </w:rPr>
      </w:pPr>
    </w:p>
    <w:p w14:paraId="2FD86D0F" w14:textId="77777777" w:rsidR="006C2532" w:rsidRPr="00AE4DAB" w:rsidRDefault="006C2532" w:rsidP="00581237">
      <w:pPr>
        <w:jc w:val="both"/>
        <w:rPr>
          <w:rStyle w:val="BookTitle"/>
          <w:rFonts w:ascii="Times New Roman" w:hAnsi="Times New Roman" w:cs="Times New Roman"/>
          <w:b w:val="0"/>
        </w:rPr>
      </w:pPr>
    </w:p>
    <w:p w14:paraId="5190B4CD" w14:textId="5BA7B239" w:rsidR="00F6051C" w:rsidRDefault="00F6051C" w:rsidP="00F6051C">
      <w:pPr>
        <w:jc w:val="both"/>
        <w:rPr>
          <w:rStyle w:val="BookTitle"/>
          <w:rFonts w:ascii="Times New Roman" w:hAnsi="Times New Roman" w:cs="Times New Roman"/>
          <w:b w:val="0"/>
        </w:rPr>
      </w:pPr>
    </w:p>
    <w:p w14:paraId="3774FA5C" w14:textId="77777777" w:rsidR="00F6051C" w:rsidRDefault="00F6051C" w:rsidP="00F6051C">
      <w:pPr>
        <w:jc w:val="both"/>
        <w:rPr>
          <w:rStyle w:val="BookTitle"/>
          <w:rFonts w:ascii="Times New Roman" w:hAnsi="Times New Roman" w:cs="Times New Roman"/>
          <w:b w:val="0"/>
        </w:rPr>
      </w:pPr>
    </w:p>
    <w:p w14:paraId="1DB565C1" w14:textId="4B6D1EE1" w:rsidR="00F6051C" w:rsidRDefault="00F6051C" w:rsidP="00F6051C">
      <w:pPr>
        <w:jc w:val="both"/>
        <w:rPr>
          <w:rStyle w:val="BookTitle"/>
          <w:rFonts w:ascii="Times New Roman" w:hAnsi="Times New Roman" w:cs="Times New Roman"/>
          <w:b w:val="0"/>
        </w:rPr>
      </w:pPr>
    </w:p>
    <w:p w14:paraId="530D57C8" w14:textId="77777777" w:rsidR="00F6051C" w:rsidRDefault="00F6051C" w:rsidP="00F6051C">
      <w:pPr>
        <w:jc w:val="both"/>
        <w:rPr>
          <w:rStyle w:val="BookTitle"/>
          <w:rFonts w:ascii="Times New Roman" w:hAnsi="Times New Roman" w:cs="Times New Roman"/>
          <w:b w:val="0"/>
        </w:rPr>
      </w:pPr>
    </w:p>
    <w:p w14:paraId="41ED761D" w14:textId="34468657" w:rsidR="00F6051C" w:rsidRDefault="00F6051C" w:rsidP="00F6051C">
      <w:pPr>
        <w:jc w:val="both"/>
        <w:rPr>
          <w:rStyle w:val="BookTitle"/>
          <w:rFonts w:ascii="Times New Roman" w:hAnsi="Times New Roman" w:cs="Times New Roman"/>
          <w:b w:val="0"/>
        </w:rPr>
      </w:pPr>
    </w:p>
    <w:p w14:paraId="4DD903F0" w14:textId="77777777" w:rsidR="00F6051C" w:rsidRDefault="00F6051C" w:rsidP="00F6051C">
      <w:pPr>
        <w:jc w:val="both"/>
        <w:rPr>
          <w:rStyle w:val="BookTitle"/>
          <w:rFonts w:ascii="Times New Roman" w:hAnsi="Times New Roman" w:cs="Times New Roman"/>
          <w:b w:val="0"/>
        </w:rPr>
      </w:pPr>
    </w:p>
    <w:p w14:paraId="1978DA05" w14:textId="0E820E5D" w:rsidR="00F6051C" w:rsidRDefault="00F6051C" w:rsidP="00F6051C">
      <w:pPr>
        <w:jc w:val="both"/>
        <w:rPr>
          <w:rStyle w:val="BookTitle"/>
          <w:rFonts w:ascii="Times New Roman" w:hAnsi="Times New Roman" w:cs="Times New Roman"/>
          <w:b w:val="0"/>
        </w:rPr>
      </w:pPr>
      <w:r>
        <w:rPr>
          <w:rStyle w:val="BookTitle"/>
          <w:rFonts w:ascii="Times New Roman" w:hAnsi="Times New Roman" w:cs="Times New Roman"/>
          <w:b w:val="0"/>
        </w:rPr>
        <w:t>Discuss</w:t>
      </w:r>
      <w:r w:rsidRPr="00F6051C">
        <w:rPr>
          <w:rStyle w:val="BookTitle"/>
          <w:rFonts w:ascii="Times New Roman" w:hAnsi="Times New Roman" w:cs="Times New Roman"/>
          <w:b w:val="0"/>
        </w:rPr>
        <w:t xml:space="preserve"> the impact of different cost layers on the best reserve system.</w:t>
      </w:r>
    </w:p>
    <w:p w14:paraId="214056F6" w14:textId="4C509E66" w:rsidR="00F6051C" w:rsidRPr="00F6051C" w:rsidRDefault="00F6051C" w:rsidP="00F6051C">
      <w:pPr>
        <w:jc w:val="both"/>
        <w:rPr>
          <w:rStyle w:val="BookTitle"/>
          <w:rFonts w:ascii="Times New Roman" w:hAnsi="Times New Roman" w:cs="Times New Roman"/>
          <w:b w:val="0"/>
        </w:rPr>
      </w:pPr>
      <w:r w:rsidRPr="00F6051C">
        <w:rPr>
          <w:rStyle w:val="BookTitle"/>
          <w:rFonts w:ascii="Times New Roman" w:hAnsi="Times New Roman" w:cs="Times New Roman"/>
          <w:b w:val="0"/>
        </w:rPr>
        <w:t>Note: Using area as a cost (3</w:t>
      </w:r>
      <w:proofErr w:type="gramStart"/>
      <w:r w:rsidRPr="00F6051C">
        <w:rPr>
          <w:rStyle w:val="BookTitle"/>
          <w:rFonts w:ascii="Times New Roman" w:hAnsi="Times New Roman" w:cs="Times New Roman"/>
          <w:b w:val="0"/>
        </w:rPr>
        <w:t>),</w:t>
      </w:r>
      <w:proofErr w:type="gramEnd"/>
      <w:r w:rsidRPr="00F6051C">
        <w:rPr>
          <w:rStyle w:val="BookTitle"/>
          <w:rFonts w:ascii="Times New Roman" w:hAnsi="Times New Roman" w:cs="Times New Roman"/>
          <w:b w:val="0"/>
        </w:rPr>
        <w:t xml:space="preserve"> reduces the variability of cost between planning units and is sometimes used in the absence of better cost information.</w:t>
      </w:r>
    </w:p>
    <w:p w14:paraId="1CDCA39B" w14:textId="77777777" w:rsidR="006C2532" w:rsidRPr="00AE4DAB" w:rsidRDefault="006C2532" w:rsidP="00581237">
      <w:pPr>
        <w:jc w:val="both"/>
        <w:rPr>
          <w:rStyle w:val="BookTitle"/>
          <w:rFonts w:ascii="Times New Roman" w:hAnsi="Times New Roman" w:cs="Times New Roman"/>
          <w:b w:val="0"/>
        </w:rPr>
      </w:pPr>
    </w:p>
    <w:p w14:paraId="650C1D47" w14:textId="77777777" w:rsidR="006C2532" w:rsidRPr="00AE4DAB" w:rsidRDefault="006C2532" w:rsidP="00581237">
      <w:pPr>
        <w:jc w:val="both"/>
        <w:rPr>
          <w:rStyle w:val="BookTitle"/>
          <w:rFonts w:ascii="Times New Roman" w:hAnsi="Times New Roman" w:cs="Times New Roman"/>
          <w:b w:val="0"/>
        </w:rPr>
      </w:pPr>
    </w:p>
    <w:p w14:paraId="1CCC21E9" w14:textId="77777777" w:rsidR="006C2532" w:rsidRPr="00AE4DAB" w:rsidRDefault="006C2532" w:rsidP="00581237">
      <w:pPr>
        <w:jc w:val="both"/>
        <w:rPr>
          <w:rStyle w:val="BookTitle"/>
          <w:rFonts w:ascii="Times New Roman" w:hAnsi="Times New Roman" w:cs="Times New Roman"/>
          <w:b w:val="0"/>
        </w:rPr>
      </w:pPr>
    </w:p>
    <w:p w14:paraId="29EB3671" w14:textId="3FF61AC1" w:rsidR="002528A6" w:rsidRPr="00AE4DAB" w:rsidRDefault="002528A6" w:rsidP="002528A6">
      <w:pPr>
        <w:rPr>
          <w:rStyle w:val="BookTitle"/>
          <w:rFonts w:ascii="Times New Roman" w:hAnsi="Times New Roman" w:cs="Times New Roman"/>
          <w:b w:val="0"/>
        </w:rPr>
      </w:pPr>
      <w:r w:rsidRPr="00AE4DAB">
        <w:rPr>
          <w:rStyle w:val="BookTitle"/>
          <w:rFonts w:ascii="Times New Roman" w:hAnsi="Times New Roman" w:cs="Times New Roman"/>
          <w:b w:val="0"/>
        </w:rPr>
        <w:t>Section 2: Measures of similarity</w:t>
      </w:r>
    </w:p>
    <w:p w14:paraId="1B5A578B" w14:textId="77777777" w:rsidR="0023068B" w:rsidRPr="00AE4DAB" w:rsidRDefault="0023068B" w:rsidP="0023068B">
      <w:pPr>
        <w:jc w:val="both"/>
        <w:rPr>
          <w:rStyle w:val="BookTitle"/>
          <w:rFonts w:ascii="Times New Roman" w:hAnsi="Times New Roman" w:cs="Times New Roman"/>
          <w:b w:val="0"/>
        </w:rPr>
      </w:pPr>
    </w:p>
    <w:p w14:paraId="04D13A90" w14:textId="260162B0" w:rsidR="002E3C55" w:rsidRPr="00AE4DAB" w:rsidRDefault="00293F43" w:rsidP="002E3C55">
      <w:pPr>
        <w:pStyle w:val="ListParagraph"/>
        <w:numPr>
          <w:ilvl w:val="0"/>
          <w:numId w:val="1"/>
        </w:numPr>
        <w:jc w:val="both"/>
        <w:rPr>
          <w:rStyle w:val="BookTitle"/>
          <w:rFonts w:ascii="Times New Roman" w:hAnsi="Times New Roman" w:cs="Times New Roman"/>
          <w:b w:val="0"/>
        </w:rPr>
      </w:pPr>
      <w:proofErr w:type="spellStart"/>
      <w:r w:rsidRPr="00AE4DAB">
        <w:rPr>
          <w:rStyle w:val="BookTitle"/>
          <w:rFonts w:ascii="Times New Roman" w:hAnsi="Times New Roman" w:cs="Times New Roman"/>
          <w:b w:val="0"/>
        </w:rPr>
        <w:t>Marxan</w:t>
      </w:r>
      <w:proofErr w:type="spellEnd"/>
      <w:r w:rsidRPr="00AE4DAB">
        <w:rPr>
          <w:rStyle w:val="BookTitle"/>
          <w:rFonts w:ascii="Times New Roman" w:hAnsi="Times New Roman" w:cs="Times New Roman"/>
          <w:b w:val="0"/>
        </w:rPr>
        <w:t xml:space="preserve"> uses a binary assignment scheme to place each planning unit</w:t>
      </w:r>
      <w:r w:rsidRPr="00AE4DAB">
        <w:rPr>
          <w:rStyle w:val="BookTitle"/>
          <w:rFonts w:ascii="Times New Roman" w:hAnsi="Times New Roman" w:cs="Times New Roman"/>
        </w:rPr>
        <w:t xml:space="preserve"> </w:t>
      </w:r>
      <w:r w:rsidRPr="001144AA">
        <w:rPr>
          <w:rStyle w:val="BookTitle"/>
          <w:rFonts w:ascii="Times New Roman" w:hAnsi="Times New Roman" w:cs="Times New Roman"/>
          <w:b w:val="0"/>
        </w:rPr>
        <w:t>either</w:t>
      </w:r>
      <w:r w:rsidRPr="00AE4DAB">
        <w:rPr>
          <w:rStyle w:val="BookTitle"/>
          <w:rFonts w:ascii="Times New Roman" w:hAnsi="Times New Roman" w:cs="Times New Roman"/>
        </w:rPr>
        <w:t xml:space="preserve"> </w:t>
      </w:r>
      <w:r w:rsidRPr="00AE4DAB">
        <w:rPr>
          <w:rStyle w:val="BookTitle"/>
          <w:rFonts w:ascii="Times New Roman" w:hAnsi="Times New Roman" w:cs="Times New Roman"/>
          <w:i/>
        </w:rPr>
        <w:t xml:space="preserve">in </w:t>
      </w:r>
      <w:r w:rsidRPr="00AE4DAB">
        <w:rPr>
          <w:rStyle w:val="BookTitle"/>
          <w:rFonts w:ascii="Times New Roman" w:hAnsi="Times New Roman" w:cs="Times New Roman"/>
        </w:rPr>
        <w:t xml:space="preserve">(1) </w:t>
      </w:r>
      <w:r w:rsidRPr="001144AA">
        <w:rPr>
          <w:rStyle w:val="BookTitle"/>
          <w:rFonts w:ascii="Times New Roman" w:hAnsi="Times New Roman" w:cs="Times New Roman"/>
          <w:b w:val="0"/>
        </w:rPr>
        <w:t xml:space="preserve">or </w:t>
      </w:r>
      <w:r w:rsidRPr="00AE4DAB">
        <w:rPr>
          <w:rStyle w:val="BookTitle"/>
          <w:rFonts w:ascii="Times New Roman" w:hAnsi="Times New Roman" w:cs="Times New Roman"/>
          <w:i/>
        </w:rPr>
        <w:t xml:space="preserve">out </w:t>
      </w:r>
      <w:r w:rsidRPr="00AE4DAB">
        <w:rPr>
          <w:rStyle w:val="BookTitle"/>
          <w:rFonts w:ascii="Times New Roman" w:hAnsi="Times New Roman" w:cs="Times New Roman"/>
        </w:rPr>
        <w:t>(0)</w:t>
      </w:r>
      <w:r w:rsidRPr="00AE4DAB">
        <w:rPr>
          <w:rStyle w:val="BookTitle"/>
          <w:rFonts w:ascii="Times New Roman" w:hAnsi="Times New Roman" w:cs="Times New Roman"/>
          <w:b w:val="0"/>
        </w:rPr>
        <w:t xml:space="preserve"> of the reserve network for each solution it generates</w:t>
      </w:r>
      <w:r>
        <w:rPr>
          <w:rStyle w:val="BookTitle"/>
          <w:rFonts w:ascii="Times New Roman" w:hAnsi="Times New Roman" w:cs="Times New Roman"/>
          <w:b w:val="0"/>
        </w:rPr>
        <w:t>. Beyond visual inspection, there is a</w:t>
      </w:r>
      <w:r w:rsidR="002528A6" w:rsidRPr="00AE4DAB">
        <w:rPr>
          <w:rStyle w:val="BookTitle"/>
          <w:rFonts w:ascii="Times New Roman" w:hAnsi="Times New Roman" w:cs="Times New Roman"/>
          <w:b w:val="0"/>
        </w:rPr>
        <w:t xml:space="preserve"> more quantitative method to describe the similarities and differences between our </w:t>
      </w:r>
      <w:r>
        <w:rPr>
          <w:rStyle w:val="BookTitle"/>
          <w:rFonts w:ascii="Times New Roman" w:hAnsi="Times New Roman" w:cs="Times New Roman"/>
          <w:b w:val="0"/>
        </w:rPr>
        <w:t xml:space="preserve">three </w:t>
      </w:r>
      <w:r w:rsidR="002528A6" w:rsidRPr="00AE4DAB">
        <w:rPr>
          <w:rStyle w:val="BookTitle"/>
          <w:rFonts w:ascii="Times New Roman" w:hAnsi="Times New Roman" w:cs="Times New Roman"/>
          <w:b w:val="0"/>
        </w:rPr>
        <w:t>scenarios</w:t>
      </w:r>
      <w:r w:rsidR="002E3C55" w:rsidRPr="00AE4DAB">
        <w:rPr>
          <w:rStyle w:val="BookTitle"/>
          <w:rFonts w:ascii="Times New Roman" w:hAnsi="Times New Roman" w:cs="Times New Roman"/>
          <w:b w:val="0"/>
        </w:rPr>
        <w:t>.</w:t>
      </w:r>
    </w:p>
    <w:p w14:paraId="79BB488A" w14:textId="77777777" w:rsidR="002E3C55" w:rsidRPr="00AE4DAB" w:rsidRDefault="002E3C55" w:rsidP="002E3C55">
      <w:pPr>
        <w:jc w:val="both"/>
        <w:rPr>
          <w:rStyle w:val="BookTitle"/>
          <w:rFonts w:ascii="Times New Roman" w:hAnsi="Times New Roman" w:cs="Times New Roman"/>
          <w:b w:val="0"/>
        </w:rPr>
      </w:pPr>
    </w:p>
    <w:p w14:paraId="233B7596" w14:textId="41C3F3D5" w:rsidR="002528A6" w:rsidRPr="00AE4DAB" w:rsidRDefault="002E3C55" w:rsidP="002528A6">
      <w:pPr>
        <w:pStyle w:val="ListParagraph"/>
        <w:numPr>
          <w:ilvl w:val="0"/>
          <w:numId w:val="1"/>
        </w:numPr>
        <w:jc w:val="both"/>
        <w:rPr>
          <w:rStyle w:val="BookTitle"/>
          <w:rFonts w:ascii="Times New Roman" w:hAnsi="Times New Roman" w:cs="Times New Roman"/>
          <w:b w:val="0"/>
        </w:rPr>
      </w:pPr>
      <w:r w:rsidRPr="00AE4DAB">
        <w:rPr>
          <w:rStyle w:val="BookTitle"/>
          <w:rFonts w:ascii="Times New Roman" w:hAnsi="Times New Roman" w:cs="Times New Roman"/>
          <w:b w:val="0"/>
        </w:rPr>
        <w:t xml:space="preserve">Now look at the </w:t>
      </w:r>
      <w:r w:rsidR="002528A6" w:rsidRPr="00AE4DAB">
        <w:rPr>
          <w:rStyle w:val="BookTitle"/>
          <w:rFonts w:ascii="Times New Roman" w:hAnsi="Times New Roman" w:cs="Times New Roman"/>
        </w:rPr>
        <w:t>best s</w:t>
      </w:r>
      <w:r w:rsidRPr="00AE4DAB">
        <w:rPr>
          <w:rStyle w:val="BookTitle"/>
          <w:rFonts w:ascii="Times New Roman" w:hAnsi="Times New Roman" w:cs="Times New Roman"/>
        </w:rPr>
        <w:t>olutions difference map</w:t>
      </w:r>
      <w:r w:rsidRPr="00AE4DAB">
        <w:rPr>
          <w:rStyle w:val="BookTitle"/>
          <w:rFonts w:ascii="Times New Roman" w:hAnsi="Times New Roman" w:cs="Times New Roman"/>
          <w:b w:val="0"/>
        </w:rPr>
        <w:t xml:space="preserve"> to </w:t>
      </w:r>
      <w:r w:rsidR="002528A6" w:rsidRPr="00AE4DAB">
        <w:rPr>
          <w:rStyle w:val="BookTitle"/>
          <w:rFonts w:ascii="Times New Roman" w:hAnsi="Times New Roman" w:cs="Times New Roman"/>
          <w:b w:val="0"/>
        </w:rPr>
        <w:t>compare between our</w:t>
      </w:r>
      <w:r w:rsidR="00787C62">
        <w:rPr>
          <w:rStyle w:val="BookTitle"/>
          <w:rFonts w:ascii="Times New Roman" w:hAnsi="Times New Roman" w:cs="Times New Roman"/>
          <w:b w:val="0"/>
        </w:rPr>
        <w:t xml:space="preserve"> cost</w:t>
      </w:r>
      <w:r w:rsidRPr="00AE4DAB">
        <w:rPr>
          <w:rStyle w:val="BookTitle"/>
          <w:rFonts w:ascii="Times New Roman" w:hAnsi="Times New Roman" w:cs="Times New Roman"/>
          <w:b w:val="0"/>
        </w:rPr>
        <w:t xml:space="preserve"> </w:t>
      </w:r>
      <w:r w:rsidR="002528A6" w:rsidRPr="00AE4DAB">
        <w:rPr>
          <w:rStyle w:val="BookTitle"/>
          <w:rFonts w:ascii="Times New Roman" w:hAnsi="Times New Roman" w:cs="Times New Roman"/>
          <w:b w:val="0"/>
        </w:rPr>
        <w:t>scenarios</w:t>
      </w:r>
      <w:r w:rsidR="004E7ADB">
        <w:rPr>
          <w:rStyle w:val="BookTitle"/>
          <w:rFonts w:ascii="Times New Roman" w:hAnsi="Times New Roman" w:cs="Times New Roman"/>
          <w:b w:val="0"/>
        </w:rPr>
        <w:t xml:space="preserve"> (1 and 2</w:t>
      </w:r>
      <w:r w:rsidR="00523B65">
        <w:rPr>
          <w:rStyle w:val="BookTitle"/>
          <w:rFonts w:ascii="Times New Roman" w:hAnsi="Times New Roman" w:cs="Times New Roman"/>
          <w:b w:val="0"/>
        </w:rPr>
        <w:t>)</w:t>
      </w:r>
      <w:r w:rsidRPr="00AE4DAB">
        <w:rPr>
          <w:rStyle w:val="BookTitle"/>
          <w:rFonts w:ascii="Times New Roman" w:hAnsi="Times New Roman" w:cs="Times New Roman"/>
          <w:b w:val="0"/>
        </w:rPr>
        <w:t xml:space="preserve">. </w:t>
      </w:r>
      <w:r w:rsidR="002528A6" w:rsidRPr="00AE4DAB">
        <w:rPr>
          <w:rStyle w:val="BookTitle"/>
          <w:rFonts w:ascii="Times New Roman" w:hAnsi="Times New Roman" w:cs="Times New Roman"/>
          <w:b w:val="0"/>
        </w:rPr>
        <w:t xml:space="preserve">Planning units in </w:t>
      </w:r>
      <w:r w:rsidR="00523B65">
        <w:rPr>
          <w:rStyle w:val="BookTitle"/>
          <w:rFonts w:ascii="Times New Roman" w:hAnsi="Times New Roman" w:cs="Times New Roman"/>
          <w:b w:val="0"/>
        </w:rPr>
        <w:t>green</w:t>
      </w:r>
      <w:r w:rsidR="00523B65" w:rsidRPr="00AE4DAB">
        <w:rPr>
          <w:rStyle w:val="BookTitle"/>
          <w:rFonts w:ascii="Times New Roman" w:hAnsi="Times New Roman" w:cs="Times New Roman"/>
          <w:b w:val="0"/>
        </w:rPr>
        <w:t xml:space="preserve"> </w:t>
      </w:r>
      <w:r w:rsidR="002528A6" w:rsidRPr="00AE4DAB">
        <w:rPr>
          <w:rStyle w:val="BookTitle"/>
          <w:rFonts w:ascii="Times New Roman" w:hAnsi="Times New Roman" w:cs="Times New Roman"/>
          <w:b w:val="0"/>
        </w:rPr>
        <w:t>are those selected in our A</w:t>
      </w:r>
      <w:r w:rsidR="00523B65">
        <w:rPr>
          <w:rStyle w:val="BookTitle"/>
          <w:rFonts w:ascii="Times New Roman" w:hAnsi="Times New Roman" w:cs="Times New Roman"/>
          <w:b w:val="0"/>
        </w:rPr>
        <w:t>c</w:t>
      </w:r>
      <w:r w:rsidR="002528A6" w:rsidRPr="00AE4DAB">
        <w:rPr>
          <w:rStyle w:val="BookTitle"/>
          <w:rFonts w:ascii="Times New Roman" w:hAnsi="Times New Roman" w:cs="Times New Roman"/>
          <w:b w:val="0"/>
        </w:rPr>
        <w:t xml:space="preserve">quisition cost scenario. </w:t>
      </w:r>
      <w:r w:rsidR="00523B65">
        <w:rPr>
          <w:rStyle w:val="BookTitle"/>
          <w:rFonts w:ascii="Times New Roman" w:hAnsi="Times New Roman" w:cs="Times New Roman"/>
          <w:b w:val="0"/>
        </w:rPr>
        <w:t>Blue</w:t>
      </w:r>
      <w:r w:rsidR="00523B65" w:rsidRPr="00AE4DAB">
        <w:rPr>
          <w:rStyle w:val="BookTitle"/>
          <w:rFonts w:ascii="Times New Roman" w:hAnsi="Times New Roman" w:cs="Times New Roman"/>
          <w:b w:val="0"/>
        </w:rPr>
        <w:t xml:space="preserve"> </w:t>
      </w:r>
      <w:r w:rsidR="002528A6" w:rsidRPr="00AE4DAB">
        <w:rPr>
          <w:rStyle w:val="BookTitle"/>
          <w:rFonts w:ascii="Times New Roman" w:hAnsi="Times New Roman" w:cs="Times New Roman"/>
          <w:b w:val="0"/>
        </w:rPr>
        <w:t>p</w:t>
      </w:r>
      <w:r w:rsidRPr="00AE4DAB">
        <w:rPr>
          <w:rStyle w:val="BookTitle"/>
          <w:rFonts w:ascii="Times New Roman" w:hAnsi="Times New Roman" w:cs="Times New Roman"/>
          <w:b w:val="0"/>
        </w:rPr>
        <w:t>lanning units are selected</w:t>
      </w:r>
      <w:r w:rsidR="002528A6" w:rsidRPr="00AE4DAB">
        <w:rPr>
          <w:rStyle w:val="BookTitle"/>
          <w:rFonts w:ascii="Times New Roman" w:hAnsi="Times New Roman" w:cs="Times New Roman"/>
          <w:b w:val="0"/>
        </w:rPr>
        <w:t xml:space="preserve"> in our </w:t>
      </w:r>
      <w:r w:rsidR="00293F43">
        <w:rPr>
          <w:rStyle w:val="BookTitle"/>
          <w:rFonts w:ascii="Times New Roman" w:hAnsi="Times New Roman" w:cs="Times New Roman"/>
          <w:b w:val="0"/>
        </w:rPr>
        <w:t>management</w:t>
      </w:r>
      <w:r w:rsidR="00293F43" w:rsidRPr="00AE4DAB">
        <w:rPr>
          <w:rStyle w:val="BookTitle"/>
          <w:rFonts w:ascii="Times New Roman" w:hAnsi="Times New Roman" w:cs="Times New Roman"/>
          <w:b w:val="0"/>
        </w:rPr>
        <w:t xml:space="preserve"> </w:t>
      </w:r>
      <w:r w:rsidR="002528A6" w:rsidRPr="00AE4DAB">
        <w:rPr>
          <w:rStyle w:val="BookTitle"/>
          <w:rFonts w:ascii="Times New Roman" w:hAnsi="Times New Roman" w:cs="Times New Roman"/>
          <w:b w:val="0"/>
        </w:rPr>
        <w:t>cost scenario. Turquoise planning units are selected in</w:t>
      </w:r>
      <w:r w:rsidRPr="00AE4DAB">
        <w:rPr>
          <w:rStyle w:val="BookTitle"/>
          <w:rFonts w:ascii="Times New Roman" w:hAnsi="Times New Roman" w:cs="Times New Roman"/>
          <w:b w:val="0"/>
        </w:rPr>
        <w:t xml:space="preserve"> both scenarios</w:t>
      </w:r>
      <w:r w:rsidR="002528A6" w:rsidRPr="00AE4DAB">
        <w:rPr>
          <w:rStyle w:val="BookTitle"/>
          <w:rFonts w:ascii="Times New Roman" w:hAnsi="Times New Roman" w:cs="Times New Roman"/>
          <w:b w:val="0"/>
        </w:rPr>
        <w:t>.</w:t>
      </w:r>
      <w:r w:rsidRPr="00AE4DAB">
        <w:rPr>
          <w:rStyle w:val="BookTitle"/>
          <w:rFonts w:ascii="Times New Roman" w:hAnsi="Times New Roman" w:cs="Times New Roman"/>
          <w:b w:val="0"/>
        </w:rPr>
        <w:t xml:space="preserve"> </w:t>
      </w:r>
    </w:p>
    <w:p w14:paraId="5C7EDC47" w14:textId="77777777" w:rsidR="00C96922" w:rsidRPr="00AE4DAB" w:rsidRDefault="00C96922" w:rsidP="00C96922">
      <w:pPr>
        <w:jc w:val="both"/>
        <w:rPr>
          <w:rStyle w:val="BookTitle"/>
          <w:rFonts w:ascii="Times New Roman" w:hAnsi="Times New Roman" w:cs="Times New Roman"/>
          <w:b w:val="0"/>
        </w:rPr>
      </w:pPr>
    </w:p>
    <w:p w14:paraId="189CD52B" w14:textId="18B1ACCA" w:rsidR="007C173A" w:rsidRPr="00AE4DAB" w:rsidRDefault="00C2402A" w:rsidP="00753863">
      <w:pPr>
        <w:pStyle w:val="ListParagraph"/>
        <w:numPr>
          <w:ilvl w:val="0"/>
          <w:numId w:val="17"/>
        </w:numPr>
        <w:ind w:left="360"/>
        <w:jc w:val="both"/>
        <w:rPr>
          <w:rStyle w:val="BookTitle"/>
          <w:rFonts w:ascii="Times New Roman" w:hAnsi="Times New Roman" w:cs="Times New Roman"/>
          <w:b w:val="0"/>
        </w:rPr>
      </w:pPr>
      <w:r w:rsidRPr="00AE4DAB">
        <w:rPr>
          <w:rStyle w:val="BookTitle"/>
          <w:rFonts w:ascii="Times New Roman" w:hAnsi="Times New Roman" w:cs="Times New Roman"/>
          <w:b w:val="0"/>
        </w:rPr>
        <w:t xml:space="preserve">Click on the link, </w:t>
      </w:r>
      <w:r w:rsidR="007C173A" w:rsidRPr="00AE4DAB">
        <w:rPr>
          <w:rStyle w:val="BookTitle"/>
          <w:rFonts w:ascii="Times New Roman" w:hAnsi="Times New Roman" w:cs="Times New Roman"/>
          <w:b w:val="0"/>
        </w:rPr>
        <w:t>dow</w:t>
      </w:r>
      <w:r w:rsidRPr="00AE4DAB">
        <w:rPr>
          <w:rStyle w:val="BookTitle"/>
          <w:rFonts w:ascii="Times New Roman" w:hAnsi="Times New Roman" w:cs="Times New Roman"/>
          <w:b w:val="0"/>
        </w:rPr>
        <w:t>n</w:t>
      </w:r>
      <w:r w:rsidR="007C173A" w:rsidRPr="00AE4DAB">
        <w:rPr>
          <w:rStyle w:val="BookTitle"/>
          <w:rFonts w:ascii="Times New Roman" w:hAnsi="Times New Roman" w:cs="Times New Roman"/>
          <w:b w:val="0"/>
        </w:rPr>
        <w:t xml:space="preserve">load and open </w:t>
      </w:r>
      <w:r w:rsidRPr="00AE4DAB">
        <w:rPr>
          <w:rStyle w:val="BookTitle"/>
          <w:rFonts w:ascii="Times New Roman" w:hAnsi="Times New Roman" w:cs="Times New Roman"/>
          <w:b w:val="0"/>
        </w:rPr>
        <w:t xml:space="preserve">the </w:t>
      </w:r>
      <w:r w:rsidR="005515A6" w:rsidRPr="00AE4DAB">
        <w:rPr>
          <w:rStyle w:val="BookTitle"/>
          <w:rFonts w:ascii="Times New Roman" w:hAnsi="Times New Roman" w:cs="Times New Roman"/>
        </w:rPr>
        <w:t>K-stat Best Solutions</w:t>
      </w:r>
      <w:r w:rsidRPr="00AE4DAB">
        <w:rPr>
          <w:rStyle w:val="BookTitle"/>
          <w:rFonts w:ascii="Times New Roman" w:hAnsi="Times New Roman" w:cs="Times New Roman"/>
        </w:rPr>
        <w:t xml:space="preserve"> </w:t>
      </w:r>
      <w:r w:rsidRPr="00AE4DAB">
        <w:rPr>
          <w:rStyle w:val="BookTitle"/>
          <w:rFonts w:ascii="Times New Roman" w:hAnsi="Times New Roman" w:cs="Times New Roman"/>
          <w:b w:val="0"/>
        </w:rPr>
        <w:t>Table</w:t>
      </w:r>
      <w:r w:rsidR="001144AA">
        <w:rPr>
          <w:rStyle w:val="BookTitle"/>
          <w:rFonts w:ascii="Times New Roman" w:hAnsi="Times New Roman" w:cs="Times New Roman"/>
          <w:b w:val="0"/>
        </w:rPr>
        <w:t>.</w:t>
      </w:r>
    </w:p>
    <w:p w14:paraId="5B7C277D" w14:textId="77777777" w:rsidR="007C173A" w:rsidRPr="00AE4DAB" w:rsidRDefault="007C173A" w:rsidP="00753863">
      <w:pPr>
        <w:jc w:val="both"/>
        <w:rPr>
          <w:rStyle w:val="BookTitle"/>
          <w:rFonts w:ascii="Times New Roman" w:hAnsi="Times New Roman" w:cs="Times New Roman"/>
          <w:b w:val="0"/>
        </w:rPr>
      </w:pPr>
    </w:p>
    <w:p w14:paraId="698D38BE" w14:textId="1E44ED34" w:rsidR="007C173A" w:rsidRPr="00AE4DAB" w:rsidRDefault="00C2402A" w:rsidP="00753863">
      <w:pPr>
        <w:pStyle w:val="ListParagraph"/>
        <w:numPr>
          <w:ilvl w:val="0"/>
          <w:numId w:val="17"/>
        </w:numPr>
        <w:ind w:left="360"/>
        <w:jc w:val="both"/>
        <w:rPr>
          <w:rStyle w:val="BookTitle"/>
          <w:rFonts w:ascii="Times New Roman" w:hAnsi="Times New Roman" w:cs="Times New Roman"/>
          <w:b w:val="0"/>
        </w:rPr>
      </w:pPr>
      <w:r w:rsidRPr="00AE4DAB">
        <w:rPr>
          <w:rStyle w:val="BookTitle"/>
          <w:rFonts w:ascii="Times New Roman" w:hAnsi="Times New Roman" w:cs="Times New Roman"/>
          <w:b w:val="0"/>
        </w:rPr>
        <w:t xml:space="preserve">This table shows every individual planning unit (PUID) in </w:t>
      </w:r>
      <w:r w:rsidR="00150628" w:rsidRPr="00AE4DAB">
        <w:rPr>
          <w:rStyle w:val="BookTitle"/>
          <w:rFonts w:ascii="Times New Roman" w:hAnsi="Times New Roman" w:cs="Times New Roman"/>
          <w:b w:val="0"/>
        </w:rPr>
        <w:t xml:space="preserve">our </w:t>
      </w:r>
      <w:r w:rsidRPr="00AE4DAB">
        <w:rPr>
          <w:rStyle w:val="BookTitle"/>
          <w:rFonts w:ascii="Times New Roman" w:hAnsi="Times New Roman" w:cs="Times New Roman"/>
          <w:b w:val="0"/>
        </w:rPr>
        <w:t>Tasmania</w:t>
      </w:r>
      <w:r w:rsidR="00150628" w:rsidRPr="00AE4DAB">
        <w:rPr>
          <w:rStyle w:val="BookTitle"/>
          <w:rFonts w:ascii="Times New Roman" w:hAnsi="Times New Roman" w:cs="Times New Roman"/>
          <w:b w:val="0"/>
        </w:rPr>
        <w:t>n example</w:t>
      </w:r>
      <w:r w:rsidRPr="00AE4DAB">
        <w:rPr>
          <w:rStyle w:val="BookTitle"/>
          <w:rFonts w:ascii="Times New Roman" w:hAnsi="Times New Roman" w:cs="Times New Roman"/>
          <w:b w:val="0"/>
        </w:rPr>
        <w:t xml:space="preserve">. </w:t>
      </w:r>
      <w:r w:rsidR="007C173A" w:rsidRPr="00AE4DAB">
        <w:rPr>
          <w:rStyle w:val="BookTitle"/>
          <w:rFonts w:ascii="Times New Roman" w:hAnsi="Times New Roman" w:cs="Times New Roman"/>
          <w:b w:val="0"/>
        </w:rPr>
        <w:t xml:space="preserve">The next two columns give us </w:t>
      </w:r>
      <w:r w:rsidR="002E3C55" w:rsidRPr="00AE4DAB">
        <w:rPr>
          <w:rStyle w:val="BookTitle"/>
          <w:rFonts w:ascii="Times New Roman" w:hAnsi="Times New Roman" w:cs="Times New Roman"/>
          <w:b w:val="0"/>
        </w:rPr>
        <w:t xml:space="preserve">the </w:t>
      </w:r>
      <w:r w:rsidR="007C173A" w:rsidRPr="00AE4DAB">
        <w:rPr>
          <w:rStyle w:val="BookTitle"/>
          <w:rFonts w:ascii="Times New Roman" w:hAnsi="Times New Roman" w:cs="Times New Roman"/>
          <w:b w:val="0"/>
        </w:rPr>
        <w:t>configuration of pla</w:t>
      </w:r>
      <w:r w:rsidR="002E3C55" w:rsidRPr="00AE4DAB">
        <w:rPr>
          <w:rStyle w:val="BookTitle"/>
          <w:rFonts w:ascii="Times New Roman" w:hAnsi="Times New Roman" w:cs="Times New Roman"/>
          <w:b w:val="0"/>
        </w:rPr>
        <w:t>n</w:t>
      </w:r>
      <w:r w:rsidR="007C173A" w:rsidRPr="00AE4DAB">
        <w:rPr>
          <w:rStyle w:val="BookTitle"/>
          <w:rFonts w:ascii="Times New Roman" w:hAnsi="Times New Roman" w:cs="Times New Roman"/>
          <w:b w:val="0"/>
        </w:rPr>
        <w:t xml:space="preserve">ning units </w:t>
      </w:r>
      <w:r w:rsidR="002E3C55" w:rsidRPr="00AE4DAB">
        <w:rPr>
          <w:rStyle w:val="BookTitle"/>
          <w:rFonts w:ascii="Times New Roman" w:hAnsi="Times New Roman" w:cs="Times New Roman"/>
          <w:b w:val="0"/>
        </w:rPr>
        <w:t xml:space="preserve">in the best solution for </w:t>
      </w:r>
      <w:r w:rsidR="00787C62">
        <w:rPr>
          <w:rStyle w:val="BookTitle"/>
          <w:rFonts w:ascii="Times New Roman" w:hAnsi="Times New Roman" w:cs="Times New Roman"/>
          <w:b w:val="0"/>
        </w:rPr>
        <w:t>our three c</w:t>
      </w:r>
      <w:r w:rsidR="002E3C55" w:rsidRPr="00AE4DAB">
        <w:rPr>
          <w:rStyle w:val="BookTitle"/>
          <w:rFonts w:ascii="Times New Roman" w:hAnsi="Times New Roman" w:cs="Times New Roman"/>
          <w:b w:val="0"/>
        </w:rPr>
        <w:t>ost scenarios</w:t>
      </w:r>
      <w:r w:rsidR="0057220A" w:rsidRPr="00AE4DAB">
        <w:rPr>
          <w:rStyle w:val="BookTitle"/>
          <w:rFonts w:ascii="Times New Roman" w:hAnsi="Times New Roman" w:cs="Times New Roman"/>
          <w:b w:val="0"/>
        </w:rPr>
        <w:t xml:space="preserve">. Here, we see the binary assignment values of </w:t>
      </w:r>
      <w:r w:rsidR="002E3C55" w:rsidRPr="00AE4DAB">
        <w:rPr>
          <w:rStyle w:val="BookTitle"/>
          <w:rFonts w:ascii="Times New Roman" w:hAnsi="Times New Roman" w:cs="Times New Roman"/>
          <w:b w:val="0"/>
        </w:rPr>
        <w:t>either 0</w:t>
      </w:r>
      <w:r w:rsidR="0057220A" w:rsidRPr="00AE4DAB">
        <w:rPr>
          <w:rStyle w:val="BookTitle"/>
          <w:rFonts w:ascii="Times New Roman" w:hAnsi="Times New Roman" w:cs="Times New Roman"/>
          <w:b w:val="0"/>
        </w:rPr>
        <w:t xml:space="preserve"> (out)</w:t>
      </w:r>
      <w:r w:rsidR="002E3C55" w:rsidRPr="00AE4DAB">
        <w:rPr>
          <w:rStyle w:val="BookTitle"/>
          <w:rFonts w:ascii="Times New Roman" w:hAnsi="Times New Roman" w:cs="Times New Roman"/>
          <w:b w:val="0"/>
        </w:rPr>
        <w:t xml:space="preserve"> or 1</w:t>
      </w:r>
      <w:r w:rsidR="0057220A" w:rsidRPr="00AE4DAB">
        <w:rPr>
          <w:rStyle w:val="BookTitle"/>
          <w:rFonts w:ascii="Times New Roman" w:hAnsi="Times New Roman" w:cs="Times New Roman"/>
          <w:b w:val="0"/>
        </w:rPr>
        <w:t>(in)</w:t>
      </w:r>
      <w:ins w:id="0" w:author="Veronica Gama" w:date="2014-05-29T10:01:00Z">
        <w:r w:rsidR="004E7ADB">
          <w:rPr>
            <w:rStyle w:val="BookTitle"/>
            <w:rFonts w:ascii="Times New Roman" w:hAnsi="Times New Roman" w:cs="Times New Roman"/>
            <w:b w:val="0"/>
          </w:rPr>
          <w:t xml:space="preserve"> </w:t>
        </w:r>
      </w:ins>
      <w:r w:rsidR="004E7ADB">
        <w:rPr>
          <w:rStyle w:val="BookTitle"/>
          <w:rFonts w:ascii="Times New Roman" w:hAnsi="Times New Roman" w:cs="Times New Roman"/>
          <w:b w:val="0"/>
        </w:rPr>
        <w:t>for each PUID</w:t>
      </w:r>
      <w:r w:rsidR="002E3C55" w:rsidRPr="00AE4DAB">
        <w:rPr>
          <w:rStyle w:val="BookTitle"/>
          <w:rFonts w:ascii="Times New Roman" w:hAnsi="Times New Roman" w:cs="Times New Roman"/>
          <w:b w:val="0"/>
        </w:rPr>
        <w:t>.</w:t>
      </w:r>
    </w:p>
    <w:p w14:paraId="3896409B" w14:textId="77777777" w:rsidR="002E3C55" w:rsidRPr="00AE4DAB" w:rsidRDefault="002E3C55" w:rsidP="002E3C55">
      <w:pPr>
        <w:jc w:val="both"/>
        <w:rPr>
          <w:rStyle w:val="BookTitle"/>
          <w:rFonts w:ascii="Times New Roman" w:hAnsi="Times New Roman" w:cs="Times New Roman"/>
          <w:b w:val="0"/>
        </w:rPr>
      </w:pPr>
    </w:p>
    <w:p w14:paraId="3B35353A" w14:textId="02D87727" w:rsidR="00A15410" w:rsidRDefault="007C173A" w:rsidP="00753863">
      <w:pPr>
        <w:pStyle w:val="ListParagraph"/>
        <w:numPr>
          <w:ilvl w:val="0"/>
          <w:numId w:val="17"/>
        </w:numPr>
        <w:ind w:left="360"/>
        <w:jc w:val="both"/>
        <w:rPr>
          <w:rStyle w:val="BookTitle"/>
          <w:rFonts w:ascii="Times New Roman" w:hAnsi="Times New Roman" w:cs="Times New Roman"/>
          <w:b w:val="0"/>
        </w:rPr>
      </w:pPr>
      <w:r w:rsidRPr="00AE4DAB">
        <w:rPr>
          <w:rStyle w:val="BookTitle"/>
          <w:rFonts w:ascii="Times New Roman" w:hAnsi="Times New Roman" w:cs="Times New Roman"/>
          <w:b w:val="0"/>
        </w:rPr>
        <w:t>The</w:t>
      </w:r>
      <w:r w:rsidR="00575E7E">
        <w:rPr>
          <w:rStyle w:val="BookTitle"/>
          <w:rFonts w:ascii="Times New Roman" w:hAnsi="Times New Roman" w:cs="Times New Roman"/>
          <w:b w:val="0"/>
        </w:rPr>
        <w:t xml:space="preserve">re are several metrics </w:t>
      </w:r>
      <w:r w:rsidR="00017272" w:rsidRPr="00AE4DAB">
        <w:rPr>
          <w:rStyle w:val="BookTitle"/>
          <w:rFonts w:ascii="Times New Roman" w:hAnsi="Times New Roman" w:cs="Times New Roman"/>
          <w:b w:val="0"/>
        </w:rPr>
        <w:t xml:space="preserve">used for conducting pairwise comparisons </w:t>
      </w:r>
      <w:r w:rsidR="00787C62">
        <w:rPr>
          <w:rStyle w:val="BookTitle"/>
          <w:rFonts w:ascii="Times New Roman" w:hAnsi="Times New Roman" w:cs="Times New Roman"/>
          <w:b w:val="0"/>
        </w:rPr>
        <w:t xml:space="preserve">of lists made up of </w:t>
      </w:r>
      <w:r w:rsidR="00293F43">
        <w:rPr>
          <w:rStyle w:val="BookTitle"/>
          <w:rFonts w:ascii="Times New Roman" w:hAnsi="Times New Roman" w:cs="Times New Roman"/>
          <w:b w:val="0"/>
        </w:rPr>
        <w:t>zeros and ones</w:t>
      </w:r>
      <w:r w:rsidR="00787C62">
        <w:rPr>
          <w:rStyle w:val="BookTitle"/>
          <w:rFonts w:ascii="Times New Roman" w:hAnsi="Times New Roman" w:cs="Times New Roman"/>
          <w:b w:val="0"/>
        </w:rPr>
        <w:t>.</w:t>
      </w:r>
      <w:r w:rsidR="00293F43">
        <w:rPr>
          <w:rStyle w:val="BookTitle"/>
          <w:rFonts w:ascii="Times New Roman" w:hAnsi="Times New Roman" w:cs="Times New Roman"/>
          <w:b w:val="0"/>
        </w:rPr>
        <w:t xml:space="preserve"> </w:t>
      </w:r>
      <w:r w:rsidR="00787C62">
        <w:rPr>
          <w:rStyle w:val="BookTitle"/>
          <w:rFonts w:ascii="Times New Roman" w:hAnsi="Times New Roman" w:cs="Times New Roman"/>
          <w:b w:val="0"/>
        </w:rPr>
        <w:t>These</w:t>
      </w:r>
      <w:r w:rsidR="00017272" w:rsidRPr="00AE4DAB">
        <w:rPr>
          <w:rStyle w:val="BookTitle"/>
          <w:rFonts w:ascii="Times New Roman" w:hAnsi="Times New Roman" w:cs="Times New Roman"/>
          <w:b w:val="0"/>
        </w:rPr>
        <w:t xml:space="preserve"> </w:t>
      </w:r>
      <w:r w:rsidR="001144AA">
        <w:rPr>
          <w:rStyle w:val="BookTitle"/>
          <w:rFonts w:ascii="Times New Roman" w:hAnsi="Times New Roman" w:cs="Times New Roman"/>
          <w:b w:val="0"/>
        </w:rPr>
        <w:t xml:space="preserve">can be used to </w:t>
      </w:r>
      <w:r w:rsidR="00017272" w:rsidRPr="00AE4DAB">
        <w:rPr>
          <w:rStyle w:val="BookTitle"/>
          <w:rFonts w:ascii="Times New Roman" w:hAnsi="Times New Roman" w:cs="Times New Roman"/>
          <w:b w:val="0"/>
        </w:rPr>
        <w:t xml:space="preserve">determine the degree of overlap between </w:t>
      </w:r>
      <w:r w:rsidR="0057220A" w:rsidRPr="00AE4DAB">
        <w:rPr>
          <w:rStyle w:val="BookTitle"/>
          <w:rFonts w:ascii="Times New Roman" w:hAnsi="Times New Roman" w:cs="Times New Roman"/>
          <w:b w:val="0"/>
        </w:rPr>
        <w:t>our two scenarios</w:t>
      </w:r>
      <w:r w:rsidR="00017272" w:rsidRPr="00AE4DAB">
        <w:rPr>
          <w:rStyle w:val="BookTitle"/>
          <w:rFonts w:ascii="Times New Roman" w:hAnsi="Times New Roman" w:cs="Times New Roman"/>
          <w:b w:val="0"/>
        </w:rPr>
        <w:t>.</w:t>
      </w:r>
      <w:r w:rsidR="00B61412" w:rsidRPr="00AE4DAB">
        <w:rPr>
          <w:rStyle w:val="BookTitle"/>
          <w:rFonts w:ascii="Times New Roman" w:hAnsi="Times New Roman" w:cs="Times New Roman"/>
          <w:b w:val="0"/>
        </w:rPr>
        <w:t xml:space="preserve"> </w:t>
      </w:r>
      <w:r w:rsidR="00575E7E">
        <w:rPr>
          <w:rStyle w:val="BookTitle"/>
          <w:rFonts w:ascii="Times New Roman" w:hAnsi="Times New Roman" w:cs="Times New Roman"/>
          <w:b w:val="0"/>
        </w:rPr>
        <w:t>A simple measure of similarity is how of</w:t>
      </w:r>
      <w:r w:rsidR="00787C62">
        <w:rPr>
          <w:rStyle w:val="BookTitle"/>
          <w:rFonts w:ascii="Times New Roman" w:hAnsi="Times New Roman" w:cs="Times New Roman"/>
          <w:b w:val="0"/>
        </w:rPr>
        <w:t>te</w:t>
      </w:r>
      <w:r w:rsidR="00575E7E">
        <w:rPr>
          <w:rStyle w:val="BookTitle"/>
          <w:rFonts w:ascii="Times New Roman" w:hAnsi="Times New Roman" w:cs="Times New Roman"/>
          <w:b w:val="0"/>
        </w:rPr>
        <w:t>n the two solutions are the same, as a proportion of all the planing units.</w:t>
      </w:r>
    </w:p>
    <w:p w14:paraId="10BAA753" w14:textId="77777777" w:rsidR="00787C62" w:rsidRPr="00787C62" w:rsidRDefault="00787C62" w:rsidP="00787C62">
      <w:pPr>
        <w:jc w:val="both"/>
        <w:rPr>
          <w:rStyle w:val="BookTitle"/>
          <w:rFonts w:ascii="Times New Roman" w:hAnsi="Times New Roman" w:cs="Times New Roman"/>
          <w:b w:val="0"/>
        </w:rPr>
      </w:pPr>
    </w:p>
    <w:p w14:paraId="658A9673" w14:textId="77777777" w:rsidR="00787C62" w:rsidRDefault="00787C62" w:rsidP="00787C62">
      <w:pPr>
        <w:jc w:val="both"/>
        <w:rPr>
          <w:rStyle w:val="BookTitle"/>
          <w:rFonts w:ascii="Times New Roman" w:hAnsi="Times New Roman" w:cs="Times New Roman"/>
          <w:b w:val="0"/>
        </w:rPr>
      </w:pPr>
    </w:p>
    <w:p w14:paraId="1CF59DD5" w14:textId="77777777" w:rsidR="00787C62" w:rsidRDefault="00787C62" w:rsidP="00787C62">
      <w:pPr>
        <w:jc w:val="both"/>
        <w:rPr>
          <w:rStyle w:val="BookTitle"/>
          <w:rFonts w:ascii="Times New Roman" w:hAnsi="Times New Roman" w:cs="Times New Roman"/>
          <w:b w:val="0"/>
        </w:rPr>
      </w:pPr>
    </w:p>
    <w:p w14:paraId="15B4C3BB" w14:textId="77777777" w:rsidR="00787C62" w:rsidRDefault="00787C62" w:rsidP="00787C62">
      <w:pPr>
        <w:jc w:val="both"/>
        <w:rPr>
          <w:rStyle w:val="BookTitle"/>
          <w:rFonts w:ascii="Times New Roman" w:hAnsi="Times New Roman" w:cs="Times New Roman"/>
          <w:b w:val="0"/>
        </w:rPr>
      </w:pPr>
    </w:p>
    <w:p w14:paraId="52C59E1F" w14:textId="77777777" w:rsidR="00787C62" w:rsidRDefault="00787C62" w:rsidP="00787C62">
      <w:pPr>
        <w:jc w:val="both"/>
        <w:rPr>
          <w:rStyle w:val="BookTitle"/>
          <w:rFonts w:ascii="Times New Roman" w:hAnsi="Times New Roman" w:cs="Times New Roman"/>
          <w:b w:val="0"/>
        </w:rPr>
      </w:pPr>
    </w:p>
    <w:p w14:paraId="024FE627" w14:textId="77777777" w:rsidR="00787C62" w:rsidRDefault="00787C62" w:rsidP="00787C62">
      <w:pPr>
        <w:jc w:val="both"/>
        <w:rPr>
          <w:rStyle w:val="BookTitle"/>
          <w:rFonts w:ascii="Times New Roman" w:hAnsi="Times New Roman" w:cs="Times New Roman"/>
          <w:b w:val="0"/>
        </w:rPr>
      </w:pPr>
    </w:p>
    <w:p w14:paraId="4E3D264E" w14:textId="77777777" w:rsidR="00787C62" w:rsidRDefault="00787C62" w:rsidP="00787C62">
      <w:pPr>
        <w:jc w:val="both"/>
        <w:rPr>
          <w:rStyle w:val="BookTitle"/>
          <w:rFonts w:ascii="Times New Roman" w:hAnsi="Times New Roman" w:cs="Times New Roman"/>
          <w:b w:val="0"/>
        </w:rPr>
      </w:pPr>
    </w:p>
    <w:p w14:paraId="1AF36AC3" w14:textId="77777777" w:rsidR="00787C62" w:rsidRDefault="00787C62" w:rsidP="00787C62">
      <w:pPr>
        <w:jc w:val="both"/>
        <w:rPr>
          <w:rStyle w:val="BookTitle"/>
          <w:rFonts w:ascii="Times New Roman" w:hAnsi="Times New Roman" w:cs="Times New Roman"/>
          <w:b w:val="0"/>
        </w:rPr>
      </w:pPr>
    </w:p>
    <w:p w14:paraId="07537EF4" w14:textId="77777777" w:rsidR="00787C62" w:rsidRPr="00787C62" w:rsidRDefault="00787C62" w:rsidP="00787C62">
      <w:pPr>
        <w:jc w:val="both"/>
        <w:rPr>
          <w:rStyle w:val="BookTitle"/>
          <w:rFonts w:ascii="Times New Roman" w:hAnsi="Times New Roman" w:cs="Times New Roman"/>
          <w:b w:val="0"/>
        </w:rPr>
      </w:pPr>
    </w:p>
    <w:p w14:paraId="0347C9D1" w14:textId="77777777" w:rsidR="00A15410" w:rsidRPr="00AE4DAB" w:rsidRDefault="00A15410" w:rsidP="00753863">
      <w:pPr>
        <w:jc w:val="both"/>
        <w:rPr>
          <w:rStyle w:val="BookTitle"/>
          <w:rFonts w:ascii="Times New Roman" w:hAnsi="Times New Roman" w:cs="Times New Roman"/>
          <w:b w:val="0"/>
        </w:rPr>
      </w:pPr>
    </w:p>
    <w:p w14:paraId="250585F9" w14:textId="77777777" w:rsidR="00787C62" w:rsidRPr="00787C62" w:rsidRDefault="00787C62" w:rsidP="00753863">
      <w:pPr>
        <w:pStyle w:val="ListParagraph"/>
        <w:numPr>
          <w:ilvl w:val="0"/>
          <w:numId w:val="17"/>
        </w:numPr>
        <w:ind w:left="360"/>
        <w:rPr>
          <w:rStyle w:val="BookTitle"/>
          <w:rFonts w:ascii="Times New Roman" w:hAnsi="Times New Roman" w:cs="Times New Roman"/>
          <w:b w:val="0"/>
        </w:rPr>
      </w:pPr>
      <w:r>
        <w:rPr>
          <w:rStyle w:val="BookTitle"/>
          <w:rFonts w:ascii="Times New Roman" w:hAnsi="Times New Roman" w:cs="Times New Roman"/>
          <w:b w:val="0"/>
          <w:bCs w:val="0"/>
        </w:rPr>
        <w:lastRenderedPageBreak/>
        <w:t>This fractional similarity is described by:</w:t>
      </w:r>
    </w:p>
    <w:p w14:paraId="4AC6CA4D" w14:textId="77777777" w:rsidR="00787C62" w:rsidRPr="00787C62" w:rsidRDefault="00787C62" w:rsidP="00787C62">
      <w:pPr>
        <w:rPr>
          <w:rStyle w:val="BookTitle"/>
          <w:rFonts w:ascii="Times New Roman" w:hAnsi="Times New Roman" w:cs="Times New Roman"/>
          <w:b w:val="0"/>
          <w:bCs w:val="0"/>
        </w:rPr>
      </w:pPr>
    </w:p>
    <w:tbl>
      <w:tblPr>
        <w:tblStyle w:val="TableGrid"/>
        <w:tblW w:w="8216" w:type="dxa"/>
        <w:tblInd w:w="36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181"/>
        <w:gridCol w:w="4035"/>
      </w:tblGrid>
      <w:tr w:rsidR="00787C62" w14:paraId="015A3CD9" w14:textId="77777777" w:rsidTr="009C2687">
        <w:trPr>
          <w:trHeight w:val="2888"/>
        </w:trPr>
        <w:tc>
          <w:tcPr>
            <w:tcW w:w="4181" w:type="dxa"/>
          </w:tcPr>
          <w:tbl>
            <w:tblPr>
              <w:tblStyle w:val="TableGrid"/>
              <w:tblpPr w:leftFromText="180" w:rightFromText="180" w:vertAnchor="page" w:horzAnchor="page" w:tblpXSpec="center" w:tblpY="301"/>
              <w:tblOverlap w:val="never"/>
              <w:tblW w:w="0" w:type="auto"/>
              <w:tblInd w:w="1" w:type="dxa"/>
              <w:tblLook w:val="04A0" w:firstRow="1" w:lastRow="0" w:firstColumn="1" w:lastColumn="0" w:noHBand="0" w:noVBand="1"/>
            </w:tblPr>
            <w:tblGrid>
              <w:gridCol w:w="564"/>
              <w:gridCol w:w="1459"/>
              <w:gridCol w:w="877"/>
              <w:gridCol w:w="1014"/>
            </w:tblGrid>
            <w:tr w:rsidR="00787C62" w:rsidRPr="0003377A" w14:paraId="1C78E6C4" w14:textId="77777777" w:rsidTr="00787C62">
              <w:trPr>
                <w:trHeight w:val="485"/>
              </w:trPr>
              <w:tc>
                <w:tcPr>
                  <w:tcW w:w="564" w:type="dxa"/>
                  <w:vMerge w:val="restart"/>
                  <w:textDirection w:val="btLr"/>
                </w:tcPr>
                <w:p w14:paraId="19BF5AC1" w14:textId="5E4D856B" w:rsidR="00787C62" w:rsidRPr="0003377A" w:rsidRDefault="00787C62" w:rsidP="00787C62">
                  <w:pPr>
                    <w:ind w:left="113" w:right="113"/>
                    <w:jc w:val="center"/>
                    <w:rPr>
                      <w:rStyle w:val="BookTitle"/>
                      <w:rFonts w:ascii="Times New Roman" w:hAnsi="Times New Roman" w:cs="Times New Roman"/>
                      <w:b w:val="0"/>
                      <w:sz w:val="20"/>
                      <w:szCs w:val="20"/>
                    </w:rPr>
                  </w:pPr>
                  <w:r>
                    <w:rPr>
                      <w:rStyle w:val="BookTitle"/>
                      <w:rFonts w:ascii="Times New Roman" w:hAnsi="Times New Roman" w:cs="Times New Roman"/>
                      <w:b w:val="0"/>
                      <w:sz w:val="20"/>
                      <w:szCs w:val="20"/>
                    </w:rPr>
                    <w:t xml:space="preserve"> solution II</w:t>
                  </w:r>
                </w:p>
              </w:tc>
              <w:tc>
                <w:tcPr>
                  <w:tcW w:w="3350" w:type="dxa"/>
                  <w:gridSpan w:val="3"/>
                </w:tcPr>
                <w:p w14:paraId="7B919E75" w14:textId="527E9CAD" w:rsidR="00787C62" w:rsidRPr="0003377A" w:rsidRDefault="00787C62" w:rsidP="00787C62">
                  <w:pPr>
                    <w:jc w:val="center"/>
                    <w:rPr>
                      <w:rStyle w:val="BookTitle"/>
                      <w:rFonts w:ascii="Times New Roman" w:hAnsi="Times New Roman" w:cs="Times New Roman"/>
                      <w:b w:val="0"/>
                      <w:sz w:val="20"/>
                      <w:szCs w:val="20"/>
                    </w:rPr>
                  </w:pPr>
                  <w:r>
                    <w:rPr>
                      <w:rStyle w:val="BookTitle"/>
                      <w:rFonts w:ascii="Times New Roman" w:hAnsi="Times New Roman" w:cs="Times New Roman"/>
                      <w:b w:val="0"/>
                      <w:sz w:val="20"/>
                      <w:szCs w:val="20"/>
                    </w:rPr>
                    <w:t>solution 1</w:t>
                  </w:r>
                </w:p>
              </w:tc>
            </w:tr>
            <w:tr w:rsidR="00787C62" w:rsidRPr="0003377A" w14:paraId="0D144A40" w14:textId="77777777" w:rsidTr="00787C62">
              <w:trPr>
                <w:trHeight w:val="485"/>
              </w:trPr>
              <w:tc>
                <w:tcPr>
                  <w:tcW w:w="564" w:type="dxa"/>
                  <w:vMerge/>
                </w:tcPr>
                <w:p w14:paraId="4A3577E6" w14:textId="77777777" w:rsidR="00787C62" w:rsidRPr="0003377A" w:rsidRDefault="00787C62" w:rsidP="00787C62">
                  <w:pPr>
                    <w:jc w:val="center"/>
                    <w:rPr>
                      <w:rStyle w:val="BookTitle"/>
                      <w:rFonts w:ascii="Times New Roman" w:hAnsi="Times New Roman" w:cs="Times New Roman"/>
                      <w:b w:val="0"/>
                      <w:sz w:val="20"/>
                      <w:szCs w:val="20"/>
                    </w:rPr>
                  </w:pPr>
                </w:p>
              </w:tc>
              <w:tc>
                <w:tcPr>
                  <w:tcW w:w="1459" w:type="dxa"/>
                </w:tcPr>
                <w:p w14:paraId="0BF52DB7" w14:textId="5D095602" w:rsidR="00787C62" w:rsidRPr="0003377A" w:rsidRDefault="00787C62" w:rsidP="00787C62">
                  <w:pPr>
                    <w:jc w:val="center"/>
                    <w:rPr>
                      <w:rStyle w:val="BookTitle"/>
                      <w:rFonts w:ascii="Times New Roman" w:hAnsi="Times New Roman" w:cs="Times New Roman"/>
                      <w:b w:val="0"/>
                      <w:sz w:val="20"/>
                      <w:szCs w:val="20"/>
                    </w:rPr>
                  </w:pPr>
                </w:p>
              </w:tc>
              <w:tc>
                <w:tcPr>
                  <w:tcW w:w="877" w:type="dxa"/>
                </w:tcPr>
                <w:p w14:paraId="57E78C23" w14:textId="3CE04D44" w:rsidR="00787C62" w:rsidRPr="0003377A" w:rsidRDefault="00787C62" w:rsidP="00787C62">
                  <w:pPr>
                    <w:jc w:val="center"/>
                    <w:rPr>
                      <w:rStyle w:val="BookTitle"/>
                      <w:rFonts w:ascii="Times New Roman" w:hAnsi="Times New Roman" w:cs="Times New Roman"/>
                      <w:b w:val="0"/>
                      <w:sz w:val="20"/>
                      <w:szCs w:val="20"/>
                    </w:rPr>
                  </w:pPr>
                  <w:r w:rsidRPr="0003377A">
                    <w:rPr>
                      <w:rStyle w:val="BookTitle"/>
                      <w:rFonts w:ascii="Times New Roman" w:hAnsi="Times New Roman" w:cs="Times New Roman"/>
                      <w:b w:val="0"/>
                      <w:sz w:val="20"/>
                      <w:szCs w:val="20"/>
                    </w:rPr>
                    <w:t>in</w:t>
                  </w:r>
                </w:p>
              </w:tc>
              <w:tc>
                <w:tcPr>
                  <w:tcW w:w="1014" w:type="dxa"/>
                </w:tcPr>
                <w:p w14:paraId="68F7FF91" w14:textId="6C01929F" w:rsidR="00787C62" w:rsidRPr="0003377A" w:rsidRDefault="00787C62" w:rsidP="00787C62">
                  <w:pPr>
                    <w:jc w:val="center"/>
                    <w:rPr>
                      <w:rStyle w:val="BookTitle"/>
                      <w:rFonts w:ascii="Times New Roman" w:hAnsi="Times New Roman" w:cs="Times New Roman"/>
                      <w:b w:val="0"/>
                      <w:sz w:val="20"/>
                      <w:szCs w:val="20"/>
                    </w:rPr>
                  </w:pPr>
                  <w:r w:rsidRPr="0003377A">
                    <w:rPr>
                      <w:rStyle w:val="BookTitle"/>
                      <w:rFonts w:ascii="Times New Roman" w:hAnsi="Times New Roman" w:cs="Times New Roman"/>
                      <w:b w:val="0"/>
                      <w:sz w:val="20"/>
                      <w:szCs w:val="20"/>
                    </w:rPr>
                    <w:t>out</w:t>
                  </w:r>
                </w:p>
              </w:tc>
            </w:tr>
            <w:tr w:rsidR="00787C62" w:rsidRPr="0003377A" w14:paraId="74ED26A1" w14:textId="77777777" w:rsidTr="00787C62">
              <w:trPr>
                <w:trHeight w:val="507"/>
              </w:trPr>
              <w:tc>
                <w:tcPr>
                  <w:tcW w:w="564" w:type="dxa"/>
                  <w:vMerge/>
                </w:tcPr>
                <w:p w14:paraId="05254784" w14:textId="77777777" w:rsidR="00787C62" w:rsidRPr="0003377A" w:rsidRDefault="00787C62" w:rsidP="00787C62">
                  <w:pPr>
                    <w:rPr>
                      <w:rStyle w:val="BookTitle"/>
                      <w:rFonts w:ascii="Times New Roman" w:hAnsi="Times New Roman" w:cs="Times New Roman"/>
                      <w:b w:val="0"/>
                      <w:sz w:val="20"/>
                      <w:szCs w:val="20"/>
                    </w:rPr>
                  </w:pPr>
                </w:p>
              </w:tc>
              <w:tc>
                <w:tcPr>
                  <w:tcW w:w="1459" w:type="dxa"/>
                </w:tcPr>
                <w:p w14:paraId="6539B535" w14:textId="00457EFC" w:rsidR="00787C62" w:rsidRPr="0003377A" w:rsidRDefault="00787C62" w:rsidP="00787C62">
                  <w:pPr>
                    <w:rPr>
                      <w:rStyle w:val="BookTitle"/>
                      <w:rFonts w:ascii="Times New Roman" w:hAnsi="Times New Roman" w:cs="Times New Roman"/>
                      <w:b w:val="0"/>
                      <w:sz w:val="20"/>
                      <w:szCs w:val="20"/>
                    </w:rPr>
                  </w:pPr>
                  <w:r w:rsidRPr="0003377A">
                    <w:rPr>
                      <w:rStyle w:val="BookTitle"/>
                      <w:rFonts w:ascii="Times New Roman" w:hAnsi="Times New Roman" w:cs="Times New Roman"/>
                      <w:b w:val="0"/>
                      <w:sz w:val="20"/>
                      <w:szCs w:val="20"/>
                    </w:rPr>
                    <w:t>in</w:t>
                  </w:r>
                </w:p>
              </w:tc>
              <w:tc>
                <w:tcPr>
                  <w:tcW w:w="877" w:type="dxa"/>
                </w:tcPr>
                <w:p w14:paraId="71E9A172" w14:textId="6BEB2DFA" w:rsidR="00787C62" w:rsidRPr="0003377A" w:rsidRDefault="00787C62" w:rsidP="00787C62">
                  <w:pPr>
                    <w:jc w:val="center"/>
                    <w:rPr>
                      <w:rStyle w:val="BookTitle"/>
                      <w:rFonts w:ascii="Times New Roman" w:hAnsi="Times New Roman" w:cs="Times New Roman"/>
                      <w:b w:val="0"/>
                      <w:sz w:val="20"/>
                      <w:szCs w:val="20"/>
                    </w:rPr>
                  </w:pPr>
                  <w:r>
                    <w:rPr>
                      <w:rStyle w:val="BookTitle"/>
                      <w:rFonts w:ascii="Times New Roman" w:hAnsi="Times New Roman" w:cs="Times New Roman"/>
                      <w:b w:val="0"/>
                      <w:sz w:val="20"/>
                      <w:szCs w:val="20"/>
                    </w:rPr>
                    <w:t>a</w:t>
                  </w:r>
                </w:p>
              </w:tc>
              <w:tc>
                <w:tcPr>
                  <w:tcW w:w="1014" w:type="dxa"/>
                </w:tcPr>
                <w:p w14:paraId="2AE38189" w14:textId="384FC47C" w:rsidR="00787C62" w:rsidRPr="0003377A" w:rsidRDefault="00787C62" w:rsidP="00787C62">
                  <w:pPr>
                    <w:jc w:val="center"/>
                    <w:rPr>
                      <w:rStyle w:val="BookTitle"/>
                      <w:rFonts w:ascii="Times New Roman" w:hAnsi="Times New Roman" w:cs="Times New Roman"/>
                      <w:b w:val="0"/>
                      <w:sz w:val="20"/>
                      <w:szCs w:val="20"/>
                    </w:rPr>
                  </w:pPr>
                  <w:r>
                    <w:rPr>
                      <w:rStyle w:val="BookTitle"/>
                      <w:rFonts w:ascii="Times New Roman" w:hAnsi="Times New Roman" w:cs="Times New Roman"/>
                      <w:b w:val="0"/>
                      <w:sz w:val="20"/>
                      <w:szCs w:val="20"/>
                    </w:rPr>
                    <w:t>b</w:t>
                  </w:r>
                </w:p>
              </w:tc>
            </w:tr>
            <w:tr w:rsidR="00787C62" w:rsidRPr="0003377A" w14:paraId="07C679C6" w14:textId="77777777" w:rsidTr="00787C62">
              <w:trPr>
                <w:trHeight w:val="507"/>
              </w:trPr>
              <w:tc>
                <w:tcPr>
                  <w:tcW w:w="564" w:type="dxa"/>
                  <w:vMerge/>
                </w:tcPr>
                <w:p w14:paraId="521ADBA6" w14:textId="77777777" w:rsidR="00787C62" w:rsidRPr="0003377A" w:rsidRDefault="00787C62" w:rsidP="00787C62">
                  <w:pPr>
                    <w:rPr>
                      <w:rStyle w:val="BookTitle"/>
                      <w:rFonts w:ascii="Times New Roman" w:hAnsi="Times New Roman" w:cs="Times New Roman"/>
                      <w:b w:val="0"/>
                      <w:sz w:val="20"/>
                      <w:szCs w:val="20"/>
                    </w:rPr>
                  </w:pPr>
                </w:p>
              </w:tc>
              <w:tc>
                <w:tcPr>
                  <w:tcW w:w="1459" w:type="dxa"/>
                </w:tcPr>
                <w:p w14:paraId="48EFE1BA" w14:textId="02354EC0" w:rsidR="00787C62" w:rsidRPr="0003377A" w:rsidRDefault="00787C62" w:rsidP="00787C62">
                  <w:pPr>
                    <w:rPr>
                      <w:rStyle w:val="BookTitle"/>
                      <w:rFonts w:ascii="Times New Roman" w:hAnsi="Times New Roman" w:cs="Times New Roman"/>
                      <w:b w:val="0"/>
                      <w:sz w:val="20"/>
                      <w:szCs w:val="20"/>
                    </w:rPr>
                  </w:pPr>
                  <w:r w:rsidRPr="0003377A">
                    <w:rPr>
                      <w:rStyle w:val="BookTitle"/>
                      <w:rFonts w:ascii="Times New Roman" w:hAnsi="Times New Roman" w:cs="Times New Roman"/>
                      <w:b w:val="0"/>
                      <w:sz w:val="20"/>
                      <w:szCs w:val="20"/>
                    </w:rPr>
                    <w:t>out</w:t>
                  </w:r>
                </w:p>
              </w:tc>
              <w:tc>
                <w:tcPr>
                  <w:tcW w:w="877" w:type="dxa"/>
                </w:tcPr>
                <w:p w14:paraId="35B3847F" w14:textId="67319BD7" w:rsidR="00787C62" w:rsidRPr="0003377A" w:rsidRDefault="00787C62" w:rsidP="00787C62">
                  <w:pPr>
                    <w:jc w:val="center"/>
                    <w:rPr>
                      <w:rStyle w:val="BookTitle"/>
                      <w:rFonts w:ascii="Times New Roman" w:hAnsi="Times New Roman" w:cs="Times New Roman"/>
                      <w:b w:val="0"/>
                      <w:sz w:val="20"/>
                      <w:szCs w:val="20"/>
                    </w:rPr>
                  </w:pPr>
                  <w:r>
                    <w:rPr>
                      <w:rStyle w:val="BookTitle"/>
                      <w:rFonts w:ascii="Times New Roman" w:hAnsi="Times New Roman" w:cs="Times New Roman"/>
                      <w:b w:val="0"/>
                      <w:sz w:val="20"/>
                      <w:szCs w:val="20"/>
                    </w:rPr>
                    <w:t>c</w:t>
                  </w:r>
                </w:p>
              </w:tc>
              <w:tc>
                <w:tcPr>
                  <w:tcW w:w="1014" w:type="dxa"/>
                </w:tcPr>
                <w:p w14:paraId="42EED381" w14:textId="4BA8DAC4" w:rsidR="00787C62" w:rsidRPr="009C2687" w:rsidRDefault="009C2687" w:rsidP="00787C62">
                  <w:pPr>
                    <w:jc w:val="center"/>
                    <w:rPr>
                      <w:rStyle w:val="BookTitle"/>
                      <w:rFonts w:ascii="Times New Roman" w:hAnsi="Times New Roman" w:cs="Times New Roman"/>
                      <w:b w:val="0"/>
                      <w:sz w:val="20"/>
                      <w:szCs w:val="20"/>
                    </w:rPr>
                  </w:pPr>
                  <w:r w:rsidRPr="009C2687">
                    <w:rPr>
                      <w:rStyle w:val="BookTitle"/>
                      <w:rFonts w:ascii="Times New Roman" w:hAnsi="Times New Roman" w:cs="Times New Roman"/>
                      <w:b w:val="0"/>
                      <w:sz w:val="20"/>
                      <w:szCs w:val="20"/>
                    </w:rPr>
                    <w:t>D</w:t>
                  </w:r>
                </w:p>
                <w:p w14:paraId="5F34CDC2" w14:textId="48965E34" w:rsidR="00787C62" w:rsidRPr="00571895" w:rsidRDefault="00787C62" w:rsidP="00787C62">
                  <w:pPr>
                    <w:jc w:val="center"/>
                    <w:rPr>
                      <w:rFonts w:ascii="Times New Roman" w:hAnsi="Times New Roman" w:cs="Times New Roman"/>
                      <w:sz w:val="20"/>
                      <w:szCs w:val="20"/>
                    </w:rPr>
                  </w:pPr>
                </w:p>
              </w:tc>
            </w:tr>
            <w:tr w:rsidR="00787C62" w:rsidRPr="0003377A" w14:paraId="48364890" w14:textId="77777777" w:rsidTr="00787C62">
              <w:trPr>
                <w:trHeight w:val="507"/>
              </w:trPr>
              <w:tc>
                <w:tcPr>
                  <w:tcW w:w="564" w:type="dxa"/>
                  <w:vMerge/>
                </w:tcPr>
                <w:p w14:paraId="4320A063" w14:textId="77777777" w:rsidR="00787C62" w:rsidRDefault="00787C62" w:rsidP="00787C62">
                  <w:pPr>
                    <w:rPr>
                      <w:rStyle w:val="BookTitle"/>
                      <w:rFonts w:ascii="Times New Roman" w:hAnsi="Times New Roman" w:cs="Times New Roman"/>
                      <w:b w:val="0"/>
                      <w:sz w:val="20"/>
                      <w:szCs w:val="20"/>
                    </w:rPr>
                  </w:pPr>
                </w:p>
              </w:tc>
              <w:tc>
                <w:tcPr>
                  <w:tcW w:w="1459" w:type="dxa"/>
                </w:tcPr>
                <w:p w14:paraId="643A62CA" w14:textId="4062F1BA" w:rsidR="00787C62" w:rsidRPr="0003377A" w:rsidRDefault="004234F8" w:rsidP="00787C62">
                  <w:pPr>
                    <w:rPr>
                      <w:rStyle w:val="BookTitle"/>
                      <w:rFonts w:ascii="Times New Roman" w:hAnsi="Times New Roman" w:cs="Times New Roman"/>
                      <w:b w:val="0"/>
                      <w:sz w:val="20"/>
                      <w:szCs w:val="20"/>
                    </w:rPr>
                  </w:pPr>
                  <w:r>
                    <w:rPr>
                      <w:rStyle w:val="BookTitle"/>
                      <w:rFonts w:ascii="Times New Roman" w:hAnsi="Times New Roman" w:cs="Times New Roman"/>
                      <w:b w:val="0"/>
                      <w:sz w:val="20"/>
                      <w:szCs w:val="20"/>
                    </w:rPr>
                    <w:t xml:space="preserve">Similarity </w:t>
                  </w:r>
                  <w:r w:rsidR="00787C62">
                    <w:rPr>
                      <w:rStyle w:val="BookTitle"/>
                      <w:rFonts w:ascii="Times New Roman" w:hAnsi="Times New Roman" w:cs="Times New Roman"/>
                      <w:b w:val="0"/>
                      <w:sz w:val="20"/>
                      <w:szCs w:val="20"/>
                    </w:rPr>
                    <w:t>value</w:t>
                  </w:r>
                  <w:r w:rsidR="00787C62" w:rsidRPr="0003377A">
                    <w:rPr>
                      <w:rStyle w:val="BookTitle"/>
                      <w:rFonts w:ascii="Times New Roman" w:hAnsi="Times New Roman" w:cs="Times New Roman"/>
                      <w:b w:val="0"/>
                      <w:sz w:val="20"/>
                      <w:szCs w:val="20"/>
                    </w:rPr>
                    <w:t>=</w:t>
                  </w:r>
                </w:p>
                <w:p w14:paraId="2EECD2A0" w14:textId="77777777" w:rsidR="00787C62" w:rsidRPr="0003377A" w:rsidRDefault="00787C62" w:rsidP="00787C62">
                  <w:pPr>
                    <w:rPr>
                      <w:rStyle w:val="BookTitle"/>
                      <w:rFonts w:ascii="Times New Roman" w:hAnsi="Times New Roman" w:cs="Times New Roman"/>
                      <w:b w:val="0"/>
                      <w:sz w:val="20"/>
                      <w:szCs w:val="20"/>
                    </w:rPr>
                  </w:pPr>
                </w:p>
              </w:tc>
              <w:tc>
                <w:tcPr>
                  <w:tcW w:w="1891" w:type="dxa"/>
                  <w:gridSpan w:val="2"/>
                </w:tcPr>
                <w:p w14:paraId="4E590589" w14:textId="77777777" w:rsidR="00787C62" w:rsidRPr="0003377A" w:rsidRDefault="00787C62" w:rsidP="00787C62">
                  <w:pPr>
                    <w:jc w:val="center"/>
                    <w:rPr>
                      <w:rStyle w:val="BookTitle"/>
                      <w:rFonts w:ascii="Times New Roman" w:hAnsi="Times New Roman" w:cs="Times New Roman"/>
                      <w:b w:val="0"/>
                      <w:sz w:val="20"/>
                      <w:szCs w:val="20"/>
                    </w:rPr>
                  </w:pPr>
                </w:p>
              </w:tc>
            </w:tr>
          </w:tbl>
          <w:p w14:paraId="2F432954" w14:textId="77777777" w:rsidR="00787C62" w:rsidRPr="00787C62" w:rsidRDefault="00787C62" w:rsidP="00787C62">
            <w:pPr>
              <w:rPr>
                <w:rStyle w:val="BookTitle"/>
                <w:rFonts w:ascii="Times New Roman" w:hAnsi="Times New Roman" w:cs="Times New Roman"/>
                <w:b w:val="0"/>
                <w:bCs w:val="0"/>
              </w:rPr>
            </w:pPr>
          </w:p>
        </w:tc>
        <w:tc>
          <w:tcPr>
            <w:tcW w:w="4035" w:type="dxa"/>
          </w:tcPr>
          <w:p w14:paraId="68863A0A" w14:textId="77777777" w:rsidR="00787C62" w:rsidRDefault="00787C62" w:rsidP="00787C62">
            <w:pPr>
              <w:jc w:val="center"/>
              <w:rPr>
                <w:rStyle w:val="BookTitle"/>
                <w:rFonts w:ascii="Times New Roman" w:hAnsi="Times New Roman" w:cs="Times New Roman"/>
                <w:b w:val="0"/>
                <w:bCs w:val="0"/>
              </w:rPr>
            </w:pPr>
            <w:bookmarkStart w:id="1" w:name="_GoBack"/>
            <w:bookmarkEnd w:id="1"/>
          </w:p>
          <w:p w14:paraId="006D8301" w14:textId="77777777" w:rsidR="00787C62" w:rsidRDefault="00787C62" w:rsidP="00787C62">
            <w:pPr>
              <w:jc w:val="center"/>
              <w:rPr>
                <w:rStyle w:val="BookTitle"/>
                <w:rFonts w:ascii="Times New Roman" w:hAnsi="Times New Roman" w:cs="Times New Roman"/>
                <w:b w:val="0"/>
                <w:bCs w:val="0"/>
              </w:rPr>
            </w:pPr>
          </w:p>
          <w:p w14:paraId="04476A06" w14:textId="77777777" w:rsidR="00787C62" w:rsidRDefault="00787C62" w:rsidP="00787C62">
            <w:pPr>
              <w:jc w:val="center"/>
              <w:rPr>
                <w:rStyle w:val="BookTitle"/>
                <w:rFonts w:ascii="Times New Roman" w:hAnsi="Times New Roman" w:cs="Times New Roman"/>
                <w:b w:val="0"/>
                <w:bCs w:val="0"/>
              </w:rPr>
            </w:pPr>
          </w:p>
          <w:p w14:paraId="42BB258C" w14:textId="77777777" w:rsidR="00787C62" w:rsidRDefault="00787C62" w:rsidP="00787C62">
            <w:pPr>
              <w:jc w:val="center"/>
              <w:rPr>
                <w:rStyle w:val="BookTitle"/>
                <w:rFonts w:ascii="Times New Roman" w:hAnsi="Times New Roman" w:cs="Times New Roman"/>
                <w:b w:val="0"/>
                <w:bCs w:val="0"/>
              </w:rPr>
            </w:pPr>
          </w:p>
          <w:p w14:paraId="3E95513C" w14:textId="5A406B03" w:rsidR="00787C62" w:rsidRPr="00787C62" w:rsidRDefault="00AD1E2A" w:rsidP="00787C62">
            <w:pPr>
              <w:jc w:val="center"/>
              <w:rPr>
                <w:rStyle w:val="BookTitle"/>
                <w:rFonts w:ascii="Times New Roman" w:hAnsi="Times New Roman" w:cs="Times New Roman"/>
                <w:b w:val="0"/>
                <w:bCs w:val="0"/>
              </w:rPr>
            </w:pPr>
            <w:r>
              <w:rPr>
                <w:rStyle w:val="BookTitle"/>
                <w:rFonts w:ascii="Times New Roman" w:hAnsi="Times New Roman" w:cs="Times New Roman"/>
                <w:b w:val="0"/>
                <w:bCs w:val="0"/>
              </w:rPr>
              <w:t xml:space="preserve">where </w:t>
            </w:r>
            <w:r w:rsidR="004234F8">
              <w:rPr>
                <w:rStyle w:val="BookTitle"/>
                <w:rFonts w:ascii="Times New Roman" w:hAnsi="Times New Roman" w:cs="Times New Roman"/>
                <w:b w:val="0"/>
                <w:bCs w:val="0"/>
              </w:rPr>
              <w:t xml:space="preserve">Similarity </w:t>
            </w:r>
            <w:r w:rsidR="00787C62">
              <w:rPr>
                <w:rStyle w:val="BookTitle"/>
                <w:rFonts w:ascii="Times New Roman" w:hAnsi="Times New Roman" w:cs="Times New Roman"/>
                <w:b w:val="0"/>
                <w:bCs w:val="0"/>
              </w:rPr>
              <w:t xml:space="preserve">Value </w:t>
            </w:r>
            <m:oMath>
              <m:r>
                <w:rPr>
                  <w:rStyle w:val="BookTitle"/>
                  <w:rFonts w:ascii="Cambria Math" w:hAnsi="Cambria Math" w:cs="Times New Roman"/>
                  <w:sz w:val="36"/>
                  <w:szCs w:val="36"/>
                </w:rPr>
                <m:t>=</m:t>
              </m:r>
              <m:f>
                <m:fPr>
                  <m:ctrlPr>
                    <w:rPr>
                      <w:rStyle w:val="BookTitle"/>
                      <w:rFonts w:ascii="Cambria Math" w:hAnsi="Cambria Math" w:cs="Times New Roman"/>
                      <w:b w:val="0"/>
                      <w:bCs w:val="0"/>
                      <w:i/>
                      <w:sz w:val="36"/>
                      <w:szCs w:val="36"/>
                    </w:rPr>
                  </m:ctrlPr>
                </m:fPr>
                <m:num>
                  <m:r>
                    <w:rPr>
                      <w:rStyle w:val="BookTitle"/>
                      <w:rFonts w:ascii="Cambria Math" w:hAnsi="Cambria Math" w:cs="Times New Roman"/>
                      <w:sz w:val="36"/>
                      <w:szCs w:val="36"/>
                    </w:rPr>
                    <m:t>A+</m:t>
                  </m:r>
                  <m:r>
                    <w:rPr>
                      <w:rStyle w:val="BookTitle"/>
                      <w:rFonts w:ascii="Cambria Math" w:hAnsi="Cambria Math" w:cs="Times New Roman"/>
                      <w:sz w:val="36"/>
                      <w:szCs w:val="36"/>
                    </w:rPr>
                    <m:t>D</m:t>
                  </m:r>
                </m:num>
                <m:den>
                  <m:r>
                    <w:rPr>
                      <w:rStyle w:val="BookTitle"/>
                      <w:rFonts w:ascii="Cambria Math" w:hAnsi="Cambria Math" w:cs="Times New Roman"/>
                      <w:sz w:val="36"/>
                      <w:szCs w:val="36"/>
                    </w:rPr>
                    <m:t>A+B+C+D</m:t>
                  </m:r>
                </m:den>
              </m:f>
            </m:oMath>
          </w:p>
        </w:tc>
      </w:tr>
    </w:tbl>
    <w:p w14:paraId="354CBDD6" w14:textId="0E2FC240" w:rsidR="00B61412" w:rsidRPr="00AE4DAB" w:rsidRDefault="00B61412" w:rsidP="00753863">
      <w:pPr>
        <w:jc w:val="both"/>
        <w:rPr>
          <w:rStyle w:val="BookTitle"/>
          <w:rFonts w:ascii="Times New Roman" w:hAnsi="Times New Roman" w:cs="Times New Roman"/>
          <w:b w:val="0"/>
          <w:vertAlign w:val="subscript"/>
        </w:rPr>
      </w:pPr>
    </w:p>
    <w:p w14:paraId="2C3D1BF2" w14:textId="5BE86287" w:rsidR="0003377A" w:rsidRPr="009C2687" w:rsidRDefault="00B61412" w:rsidP="00753863">
      <w:pPr>
        <w:pStyle w:val="ListParagraph"/>
        <w:numPr>
          <w:ilvl w:val="0"/>
          <w:numId w:val="17"/>
        </w:numPr>
        <w:ind w:left="360"/>
        <w:jc w:val="both"/>
        <w:rPr>
          <w:rStyle w:val="BookTitle"/>
          <w:rFonts w:ascii="Times New Roman" w:hAnsi="Times New Roman" w:cs="Times New Roman"/>
          <w:b w:val="0"/>
        </w:rPr>
      </w:pPr>
      <w:r w:rsidRPr="00AE4DAB">
        <w:rPr>
          <w:rStyle w:val="BookTitle"/>
          <w:rFonts w:ascii="Times New Roman" w:hAnsi="Times New Roman" w:cs="Times New Roman"/>
          <w:b w:val="0"/>
        </w:rPr>
        <w:t xml:space="preserve">calculate the </w:t>
      </w:r>
      <w:r w:rsidR="00060730">
        <w:rPr>
          <w:rStyle w:val="BookTitle"/>
          <w:rFonts w:ascii="Times New Roman" w:hAnsi="Times New Roman" w:cs="Times New Roman"/>
          <w:b w:val="0"/>
        </w:rPr>
        <w:t xml:space="preserve">comparison between </w:t>
      </w:r>
      <w:r w:rsidR="009C2687">
        <w:rPr>
          <w:rStyle w:val="BookTitle"/>
          <w:rFonts w:ascii="Times New Roman" w:hAnsi="Times New Roman" w:cs="Times New Roman"/>
          <w:b w:val="0"/>
        </w:rPr>
        <w:t>all</w:t>
      </w:r>
      <w:r w:rsidRPr="00AE4DAB">
        <w:rPr>
          <w:rStyle w:val="BookTitle"/>
          <w:rFonts w:ascii="Times New Roman" w:hAnsi="Times New Roman" w:cs="Times New Roman"/>
          <w:b w:val="0"/>
        </w:rPr>
        <w:t xml:space="preserve"> cost scenarios</w:t>
      </w:r>
      <w:r w:rsidR="008028AD" w:rsidRPr="00AE4DAB">
        <w:rPr>
          <w:rStyle w:val="BookTitle"/>
          <w:rFonts w:ascii="Times New Roman" w:hAnsi="Times New Roman" w:cs="Times New Roman"/>
          <w:b w:val="0"/>
        </w:rPr>
        <w:t xml:space="preserve"> in the </w:t>
      </w:r>
      <w:r w:rsidR="001144AA">
        <w:rPr>
          <w:rStyle w:val="BookTitle"/>
          <w:rFonts w:ascii="Times New Roman" w:hAnsi="Times New Roman" w:cs="Times New Roman"/>
        </w:rPr>
        <w:t>K-stat best s</w:t>
      </w:r>
      <w:r w:rsidR="005515A6" w:rsidRPr="00AE4DAB">
        <w:rPr>
          <w:rStyle w:val="BookTitle"/>
          <w:rFonts w:ascii="Times New Roman" w:hAnsi="Times New Roman" w:cs="Times New Roman"/>
        </w:rPr>
        <w:t>olutions</w:t>
      </w:r>
      <w:r w:rsidR="008028AD" w:rsidRPr="00AE4DAB">
        <w:rPr>
          <w:rStyle w:val="BookTitle"/>
          <w:rFonts w:ascii="Times New Roman" w:hAnsi="Times New Roman" w:cs="Times New Roman"/>
        </w:rPr>
        <w:t xml:space="preserve"> </w:t>
      </w:r>
      <w:r w:rsidR="00030974" w:rsidRPr="00AE4DAB">
        <w:rPr>
          <w:rStyle w:val="BookTitle"/>
          <w:rFonts w:ascii="Times New Roman" w:hAnsi="Times New Roman" w:cs="Times New Roman"/>
          <w:b w:val="0"/>
        </w:rPr>
        <w:t>excel f</w:t>
      </w:r>
      <w:r w:rsidR="00C2402A" w:rsidRPr="00AE4DAB">
        <w:rPr>
          <w:rStyle w:val="BookTitle"/>
          <w:rFonts w:ascii="Times New Roman" w:hAnsi="Times New Roman" w:cs="Times New Roman"/>
          <w:b w:val="0"/>
        </w:rPr>
        <w:t xml:space="preserve">ile and </w:t>
      </w:r>
      <w:r w:rsidR="0057220A" w:rsidRPr="00AE4DAB">
        <w:rPr>
          <w:rStyle w:val="BookTitle"/>
          <w:rFonts w:ascii="Times New Roman" w:hAnsi="Times New Roman" w:cs="Times New Roman"/>
          <w:b w:val="0"/>
        </w:rPr>
        <w:t>fill in the table</w:t>
      </w:r>
      <w:r w:rsidR="009C2687">
        <w:rPr>
          <w:rStyle w:val="BookTitle"/>
          <w:rFonts w:ascii="Times New Roman" w:hAnsi="Times New Roman" w:cs="Times New Roman"/>
          <w:b w:val="0"/>
        </w:rPr>
        <w:t>s</w:t>
      </w:r>
      <w:r w:rsidR="0057220A" w:rsidRPr="00AE4DAB">
        <w:rPr>
          <w:rStyle w:val="BookTitle"/>
          <w:rFonts w:ascii="Times New Roman" w:hAnsi="Times New Roman" w:cs="Times New Roman"/>
          <w:b w:val="0"/>
        </w:rPr>
        <w:t xml:space="preserve"> below. </w:t>
      </w:r>
    </w:p>
    <w:p w14:paraId="279FD172" w14:textId="77777777" w:rsidR="004E462F" w:rsidRPr="00AE4DAB" w:rsidRDefault="004E462F" w:rsidP="00753863">
      <w:pPr>
        <w:jc w:val="both"/>
        <w:rPr>
          <w:rStyle w:val="BookTitle"/>
          <w:rFonts w:ascii="Times New Roman" w:hAnsi="Times New Roman" w:cs="Times New Roman"/>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03377A" w14:paraId="5652F590" w14:textId="77777777" w:rsidTr="00BB73B9">
        <w:trPr>
          <w:trHeight w:val="2665"/>
        </w:trPr>
        <w:tc>
          <w:tcPr>
            <w:tcW w:w="4258" w:type="dxa"/>
          </w:tcPr>
          <w:tbl>
            <w:tblPr>
              <w:tblStyle w:val="TableGrid"/>
              <w:tblpPr w:leftFromText="180" w:rightFromText="180" w:vertAnchor="page" w:horzAnchor="page" w:tblpY="301"/>
              <w:tblOverlap w:val="never"/>
              <w:tblW w:w="0" w:type="auto"/>
              <w:tblLayout w:type="fixed"/>
              <w:tblLook w:val="04A0" w:firstRow="1" w:lastRow="0" w:firstColumn="1" w:lastColumn="0" w:noHBand="0" w:noVBand="1"/>
            </w:tblPr>
            <w:tblGrid>
              <w:gridCol w:w="1271"/>
              <w:gridCol w:w="1134"/>
              <w:gridCol w:w="1276"/>
            </w:tblGrid>
            <w:tr w:rsidR="0003377A" w:rsidRPr="0003377A" w14:paraId="1E9EB4CA" w14:textId="77777777" w:rsidTr="00FF37DE">
              <w:trPr>
                <w:trHeight w:val="501"/>
              </w:trPr>
              <w:tc>
                <w:tcPr>
                  <w:tcW w:w="1271" w:type="dxa"/>
                </w:tcPr>
                <w:p w14:paraId="0DC4725A" w14:textId="3AA7896B" w:rsidR="0003377A" w:rsidRPr="0003377A" w:rsidRDefault="0003377A" w:rsidP="00787C62">
                  <w:pPr>
                    <w:jc w:val="center"/>
                    <w:rPr>
                      <w:rStyle w:val="BookTitle"/>
                      <w:rFonts w:ascii="Times New Roman" w:hAnsi="Times New Roman" w:cs="Times New Roman"/>
                      <w:b w:val="0"/>
                      <w:sz w:val="20"/>
                      <w:szCs w:val="20"/>
                    </w:rPr>
                  </w:pPr>
                </w:p>
              </w:tc>
              <w:tc>
                <w:tcPr>
                  <w:tcW w:w="1134" w:type="dxa"/>
                </w:tcPr>
                <w:p w14:paraId="4463A9AE" w14:textId="523DC46B" w:rsidR="0003377A" w:rsidRPr="0003377A" w:rsidRDefault="0003377A" w:rsidP="0003377A">
                  <w:pPr>
                    <w:jc w:val="both"/>
                    <w:rPr>
                      <w:rStyle w:val="BookTitle"/>
                      <w:rFonts w:ascii="Times New Roman" w:hAnsi="Times New Roman" w:cs="Times New Roman"/>
                      <w:b w:val="0"/>
                      <w:sz w:val="20"/>
                      <w:szCs w:val="20"/>
                    </w:rPr>
                  </w:pPr>
                  <w:r w:rsidRPr="0003377A">
                    <w:rPr>
                      <w:rStyle w:val="BookTitle"/>
                      <w:rFonts w:ascii="Times New Roman" w:hAnsi="Times New Roman" w:cs="Times New Roman"/>
                      <w:b w:val="0"/>
                      <w:sz w:val="20"/>
                      <w:szCs w:val="20"/>
                    </w:rPr>
                    <w:t xml:space="preserve">Cost </w:t>
                  </w:r>
                  <w:r w:rsidR="00AD1E2A">
                    <w:rPr>
                      <w:rStyle w:val="BookTitle"/>
                      <w:rFonts w:ascii="Times New Roman" w:hAnsi="Times New Roman" w:cs="Times New Roman"/>
                      <w:b w:val="0"/>
                      <w:sz w:val="20"/>
                      <w:szCs w:val="20"/>
                    </w:rPr>
                    <w:t>3</w:t>
                  </w:r>
                  <w:r w:rsidRPr="0003377A">
                    <w:rPr>
                      <w:rStyle w:val="BookTitle"/>
                      <w:rFonts w:ascii="Times New Roman" w:hAnsi="Times New Roman" w:cs="Times New Roman"/>
                      <w:b w:val="0"/>
                      <w:sz w:val="20"/>
                      <w:szCs w:val="20"/>
                    </w:rPr>
                    <w:t xml:space="preserve"> in</w:t>
                  </w:r>
                </w:p>
              </w:tc>
              <w:tc>
                <w:tcPr>
                  <w:tcW w:w="1276" w:type="dxa"/>
                </w:tcPr>
                <w:p w14:paraId="3E7160E3" w14:textId="27426BD5" w:rsidR="0003377A" w:rsidRPr="0003377A" w:rsidRDefault="0003377A" w:rsidP="0003377A">
                  <w:pPr>
                    <w:jc w:val="both"/>
                    <w:rPr>
                      <w:rStyle w:val="BookTitle"/>
                      <w:rFonts w:ascii="Times New Roman" w:hAnsi="Times New Roman" w:cs="Times New Roman"/>
                      <w:b w:val="0"/>
                      <w:sz w:val="20"/>
                      <w:szCs w:val="20"/>
                    </w:rPr>
                  </w:pPr>
                  <w:r w:rsidRPr="0003377A">
                    <w:rPr>
                      <w:rStyle w:val="BookTitle"/>
                      <w:rFonts w:ascii="Times New Roman" w:hAnsi="Times New Roman" w:cs="Times New Roman"/>
                      <w:b w:val="0"/>
                      <w:sz w:val="20"/>
                      <w:szCs w:val="20"/>
                    </w:rPr>
                    <w:t>C</w:t>
                  </w:r>
                  <w:r w:rsidR="00AD1E2A">
                    <w:rPr>
                      <w:rStyle w:val="BookTitle"/>
                      <w:rFonts w:ascii="Times New Roman" w:hAnsi="Times New Roman" w:cs="Times New Roman"/>
                      <w:b w:val="0"/>
                      <w:sz w:val="20"/>
                      <w:szCs w:val="20"/>
                    </w:rPr>
                    <w:t>ost 3</w:t>
                  </w:r>
                  <w:r w:rsidRPr="0003377A">
                    <w:rPr>
                      <w:rStyle w:val="BookTitle"/>
                      <w:rFonts w:ascii="Times New Roman" w:hAnsi="Times New Roman" w:cs="Times New Roman"/>
                      <w:b w:val="0"/>
                      <w:sz w:val="20"/>
                      <w:szCs w:val="20"/>
                    </w:rPr>
                    <w:t xml:space="preserve"> out</w:t>
                  </w:r>
                </w:p>
              </w:tc>
            </w:tr>
            <w:tr w:rsidR="0003377A" w:rsidRPr="0003377A" w14:paraId="75743683" w14:textId="77777777" w:rsidTr="00FF37DE">
              <w:trPr>
                <w:trHeight w:val="525"/>
              </w:trPr>
              <w:tc>
                <w:tcPr>
                  <w:tcW w:w="1271" w:type="dxa"/>
                </w:tcPr>
                <w:p w14:paraId="498A786F" w14:textId="77777777" w:rsidR="0003377A" w:rsidRPr="0003377A" w:rsidRDefault="0003377A" w:rsidP="0003377A">
                  <w:pPr>
                    <w:rPr>
                      <w:rStyle w:val="BookTitle"/>
                      <w:rFonts w:ascii="Times New Roman" w:hAnsi="Times New Roman" w:cs="Times New Roman"/>
                      <w:b w:val="0"/>
                      <w:sz w:val="20"/>
                      <w:szCs w:val="20"/>
                    </w:rPr>
                  </w:pPr>
                  <w:r w:rsidRPr="0003377A">
                    <w:rPr>
                      <w:rStyle w:val="BookTitle"/>
                      <w:rFonts w:ascii="Times New Roman" w:hAnsi="Times New Roman" w:cs="Times New Roman"/>
                      <w:b w:val="0"/>
                      <w:sz w:val="20"/>
                      <w:szCs w:val="20"/>
                    </w:rPr>
                    <w:t>cost 1 in</w:t>
                  </w:r>
                </w:p>
              </w:tc>
              <w:tc>
                <w:tcPr>
                  <w:tcW w:w="1134" w:type="dxa"/>
                </w:tcPr>
                <w:p w14:paraId="603B0600" w14:textId="5BCB2752" w:rsidR="0003377A" w:rsidRPr="0003377A" w:rsidRDefault="0003377A" w:rsidP="0003377A">
                  <w:pPr>
                    <w:jc w:val="both"/>
                    <w:rPr>
                      <w:rStyle w:val="BookTitle"/>
                      <w:rFonts w:ascii="Times New Roman" w:hAnsi="Times New Roman" w:cs="Times New Roman"/>
                      <w:b w:val="0"/>
                      <w:sz w:val="20"/>
                      <w:szCs w:val="20"/>
                    </w:rPr>
                  </w:pPr>
                </w:p>
              </w:tc>
              <w:tc>
                <w:tcPr>
                  <w:tcW w:w="1276" w:type="dxa"/>
                </w:tcPr>
                <w:p w14:paraId="5362195F" w14:textId="799E91B3" w:rsidR="0003377A" w:rsidRPr="0003377A" w:rsidRDefault="0003377A" w:rsidP="0003377A">
                  <w:pPr>
                    <w:jc w:val="both"/>
                    <w:rPr>
                      <w:rStyle w:val="BookTitle"/>
                      <w:rFonts w:ascii="Times New Roman" w:hAnsi="Times New Roman" w:cs="Times New Roman"/>
                      <w:b w:val="0"/>
                      <w:sz w:val="20"/>
                      <w:szCs w:val="20"/>
                    </w:rPr>
                  </w:pPr>
                </w:p>
              </w:tc>
            </w:tr>
            <w:tr w:rsidR="0003377A" w:rsidRPr="0003377A" w14:paraId="13C0AD0C" w14:textId="77777777" w:rsidTr="00FF37DE">
              <w:trPr>
                <w:trHeight w:val="525"/>
              </w:trPr>
              <w:tc>
                <w:tcPr>
                  <w:tcW w:w="1271" w:type="dxa"/>
                </w:tcPr>
                <w:p w14:paraId="065C3A1A" w14:textId="7AC47519" w:rsidR="0003377A" w:rsidRPr="0003377A" w:rsidRDefault="0003377A" w:rsidP="0003377A">
                  <w:pPr>
                    <w:rPr>
                      <w:rStyle w:val="BookTitle"/>
                      <w:rFonts w:ascii="Times New Roman" w:hAnsi="Times New Roman" w:cs="Times New Roman"/>
                      <w:b w:val="0"/>
                      <w:sz w:val="20"/>
                      <w:szCs w:val="20"/>
                    </w:rPr>
                  </w:pPr>
                  <w:r w:rsidRPr="0003377A">
                    <w:rPr>
                      <w:rStyle w:val="BookTitle"/>
                      <w:rFonts w:ascii="Times New Roman" w:hAnsi="Times New Roman" w:cs="Times New Roman"/>
                      <w:b w:val="0"/>
                      <w:sz w:val="20"/>
                      <w:szCs w:val="20"/>
                    </w:rPr>
                    <w:t>Cost 1</w:t>
                  </w:r>
                  <w:r w:rsidR="00FF37DE">
                    <w:rPr>
                      <w:rStyle w:val="BookTitle"/>
                      <w:rFonts w:ascii="Times New Roman" w:hAnsi="Times New Roman" w:cs="Times New Roman"/>
                      <w:b w:val="0"/>
                      <w:sz w:val="20"/>
                      <w:szCs w:val="20"/>
                    </w:rPr>
                    <w:t xml:space="preserve"> </w:t>
                  </w:r>
                  <w:r w:rsidRPr="0003377A">
                    <w:rPr>
                      <w:rStyle w:val="BookTitle"/>
                      <w:rFonts w:ascii="Times New Roman" w:hAnsi="Times New Roman" w:cs="Times New Roman"/>
                      <w:b w:val="0"/>
                      <w:sz w:val="20"/>
                      <w:szCs w:val="20"/>
                    </w:rPr>
                    <w:t>out</w:t>
                  </w:r>
                </w:p>
              </w:tc>
              <w:tc>
                <w:tcPr>
                  <w:tcW w:w="1134" w:type="dxa"/>
                </w:tcPr>
                <w:p w14:paraId="1B2DAA53" w14:textId="5C10572F" w:rsidR="0003377A" w:rsidRPr="0003377A" w:rsidRDefault="0003377A" w:rsidP="0003377A">
                  <w:pPr>
                    <w:jc w:val="both"/>
                    <w:rPr>
                      <w:rStyle w:val="BookTitle"/>
                      <w:rFonts w:ascii="Times New Roman" w:hAnsi="Times New Roman" w:cs="Times New Roman"/>
                      <w:b w:val="0"/>
                      <w:sz w:val="20"/>
                      <w:szCs w:val="20"/>
                    </w:rPr>
                  </w:pPr>
                </w:p>
              </w:tc>
              <w:tc>
                <w:tcPr>
                  <w:tcW w:w="1276" w:type="dxa"/>
                </w:tcPr>
                <w:p w14:paraId="41EBF271" w14:textId="7616613B" w:rsidR="0053769B" w:rsidRDefault="0053769B" w:rsidP="0003377A">
                  <w:pPr>
                    <w:jc w:val="both"/>
                    <w:rPr>
                      <w:rStyle w:val="BookTitle"/>
                      <w:rFonts w:ascii="Times New Roman" w:hAnsi="Times New Roman" w:cs="Times New Roman"/>
                      <w:b w:val="0"/>
                      <w:sz w:val="20"/>
                      <w:szCs w:val="20"/>
                    </w:rPr>
                  </w:pPr>
                </w:p>
                <w:p w14:paraId="2AD0A168" w14:textId="77777777" w:rsidR="0003377A" w:rsidRPr="00571895" w:rsidRDefault="0003377A" w:rsidP="00571895">
                  <w:pPr>
                    <w:rPr>
                      <w:rFonts w:ascii="Times New Roman" w:hAnsi="Times New Roman" w:cs="Times New Roman"/>
                      <w:sz w:val="20"/>
                      <w:szCs w:val="20"/>
                    </w:rPr>
                  </w:pPr>
                </w:p>
              </w:tc>
            </w:tr>
            <w:tr w:rsidR="0003377A" w:rsidRPr="0003377A" w14:paraId="721E7834" w14:textId="77777777" w:rsidTr="00FF37DE">
              <w:trPr>
                <w:trHeight w:val="525"/>
              </w:trPr>
              <w:tc>
                <w:tcPr>
                  <w:tcW w:w="1271" w:type="dxa"/>
                </w:tcPr>
                <w:p w14:paraId="61BB7096" w14:textId="251D982E" w:rsidR="0003377A" w:rsidRPr="0003377A" w:rsidRDefault="00787C62" w:rsidP="0003377A">
                  <w:pPr>
                    <w:rPr>
                      <w:rStyle w:val="BookTitle"/>
                      <w:rFonts w:ascii="Times New Roman" w:hAnsi="Times New Roman" w:cs="Times New Roman"/>
                      <w:b w:val="0"/>
                      <w:sz w:val="20"/>
                      <w:szCs w:val="20"/>
                    </w:rPr>
                  </w:pPr>
                  <w:r>
                    <w:rPr>
                      <w:rStyle w:val="BookTitle"/>
                      <w:rFonts w:ascii="Times New Roman" w:hAnsi="Times New Roman" w:cs="Times New Roman"/>
                      <w:b w:val="0"/>
                      <w:sz w:val="20"/>
                      <w:szCs w:val="20"/>
                    </w:rPr>
                    <w:t>value</w:t>
                  </w:r>
                  <w:r w:rsidR="0003377A" w:rsidRPr="0003377A">
                    <w:rPr>
                      <w:rStyle w:val="BookTitle"/>
                      <w:rFonts w:ascii="Times New Roman" w:hAnsi="Times New Roman" w:cs="Times New Roman"/>
                      <w:b w:val="0"/>
                      <w:sz w:val="20"/>
                      <w:szCs w:val="20"/>
                    </w:rPr>
                    <w:t>=</w:t>
                  </w:r>
                </w:p>
                <w:p w14:paraId="6EDB126A" w14:textId="77777777" w:rsidR="0003377A" w:rsidRPr="0003377A" w:rsidRDefault="0003377A" w:rsidP="0003377A">
                  <w:pPr>
                    <w:rPr>
                      <w:rStyle w:val="BookTitle"/>
                      <w:rFonts w:ascii="Times New Roman" w:hAnsi="Times New Roman" w:cs="Times New Roman"/>
                      <w:b w:val="0"/>
                      <w:sz w:val="20"/>
                      <w:szCs w:val="20"/>
                    </w:rPr>
                  </w:pPr>
                </w:p>
              </w:tc>
              <w:tc>
                <w:tcPr>
                  <w:tcW w:w="2410" w:type="dxa"/>
                  <w:gridSpan w:val="2"/>
                </w:tcPr>
                <w:p w14:paraId="655E6A3C" w14:textId="426C8367" w:rsidR="0003377A" w:rsidRPr="0003377A" w:rsidRDefault="0003377A" w:rsidP="00E023FE">
                  <w:pPr>
                    <w:jc w:val="both"/>
                    <w:rPr>
                      <w:rStyle w:val="BookTitle"/>
                      <w:rFonts w:ascii="Times New Roman" w:hAnsi="Times New Roman" w:cs="Times New Roman"/>
                      <w:b w:val="0"/>
                      <w:sz w:val="20"/>
                      <w:szCs w:val="20"/>
                    </w:rPr>
                  </w:pPr>
                </w:p>
              </w:tc>
            </w:tr>
          </w:tbl>
          <w:p w14:paraId="4691EABE" w14:textId="77777777" w:rsidR="0003377A" w:rsidRDefault="0003377A" w:rsidP="00B61412">
            <w:pPr>
              <w:jc w:val="both"/>
              <w:rPr>
                <w:rStyle w:val="BookTitle"/>
                <w:rFonts w:ascii="Times New Roman" w:hAnsi="Times New Roman" w:cs="Times New Roman"/>
                <w:b w:val="0"/>
              </w:rPr>
            </w:pPr>
          </w:p>
        </w:tc>
        <w:tc>
          <w:tcPr>
            <w:tcW w:w="4258" w:type="dxa"/>
          </w:tcPr>
          <w:tbl>
            <w:tblPr>
              <w:tblStyle w:val="TableGrid"/>
              <w:tblpPr w:leftFromText="180" w:rightFromText="180" w:vertAnchor="page" w:horzAnchor="page" w:tblpY="301"/>
              <w:tblOverlap w:val="never"/>
              <w:tblW w:w="3681" w:type="dxa"/>
              <w:tblLayout w:type="fixed"/>
              <w:tblLook w:val="04A0" w:firstRow="1" w:lastRow="0" w:firstColumn="1" w:lastColumn="0" w:noHBand="0" w:noVBand="1"/>
            </w:tblPr>
            <w:tblGrid>
              <w:gridCol w:w="1271"/>
              <w:gridCol w:w="1134"/>
              <w:gridCol w:w="1276"/>
            </w:tblGrid>
            <w:tr w:rsidR="00FF37DE" w:rsidRPr="0003377A" w14:paraId="6AF86604" w14:textId="77777777" w:rsidTr="00FF37DE">
              <w:trPr>
                <w:trHeight w:val="501"/>
              </w:trPr>
              <w:tc>
                <w:tcPr>
                  <w:tcW w:w="1271" w:type="dxa"/>
                </w:tcPr>
                <w:p w14:paraId="180AEEA1" w14:textId="58CAA385" w:rsidR="0003377A" w:rsidRPr="0003377A" w:rsidRDefault="0003377A" w:rsidP="00787C62">
                  <w:pPr>
                    <w:jc w:val="center"/>
                    <w:rPr>
                      <w:rStyle w:val="BookTitle"/>
                      <w:rFonts w:ascii="Times New Roman" w:hAnsi="Times New Roman" w:cs="Times New Roman"/>
                      <w:b w:val="0"/>
                      <w:sz w:val="20"/>
                      <w:szCs w:val="20"/>
                    </w:rPr>
                  </w:pPr>
                </w:p>
              </w:tc>
              <w:tc>
                <w:tcPr>
                  <w:tcW w:w="1134" w:type="dxa"/>
                </w:tcPr>
                <w:p w14:paraId="767147DD" w14:textId="4F1AFCC4" w:rsidR="0003377A" w:rsidRPr="0003377A" w:rsidRDefault="0003377A" w:rsidP="0003377A">
                  <w:pPr>
                    <w:jc w:val="both"/>
                    <w:rPr>
                      <w:rStyle w:val="BookTitle"/>
                      <w:rFonts w:ascii="Times New Roman" w:hAnsi="Times New Roman" w:cs="Times New Roman"/>
                      <w:b w:val="0"/>
                      <w:sz w:val="20"/>
                      <w:szCs w:val="20"/>
                    </w:rPr>
                  </w:pPr>
                  <w:r w:rsidRPr="0003377A">
                    <w:rPr>
                      <w:rStyle w:val="BookTitle"/>
                      <w:rFonts w:ascii="Times New Roman" w:hAnsi="Times New Roman" w:cs="Times New Roman"/>
                      <w:b w:val="0"/>
                      <w:sz w:val="20"/>
                      <w:szCs w:val="20"/>
                    </w:rPr>
                    <w:t xml:space="preserve">Cost </w:t>
                  </w:r>
                  <w:r w:rsidR="00AD1E2A">
                    <w:rPr>
                      <w:rStyle w:val="BookTitle"/>
                      <w:rFonts w:ascii="Times New Roman" w:hAnsi="Times New Roman" w:cs="Times New Roman"/>
                      <w:b w:val="0"/>
                      <w:sz w:val="20"/>
                      <w:szCs w:val="20"/>
                    </w:rPr>
                    <w:t>3</w:t>
                  </w:r>
                  <w:r>
                    <w:rPr>
                      <w:rStyle w:val="BookTitle"/>
                      <w:rFonts w:ascii="Times New Roman" w:hAnsi="Times New Roman" w:cs="Times New Roman"/>
                      <w:b w:val="0"/>
                      <w:sz w:val="20"/>
                      <w:szCs w:val="20"/>
                    </w:rPr>
                    <w:t xml:space="preserve"> </w:t>
                  </w:r>
                  <w:r w:rsidRPr="0003377A">
                    <w:rPr>
                      <w:rStyle w:val="BookTitle"/>
                      <w:rFonts w:ascii="Times New Roman" w:hAnsi="Times New Roman" w:cs="Times New Roman"/>
                      <w:b w:val="0"/>
                      <w:sz w:val="20"/>
                      <w:szCs w:val="20"/>
                    </w:rPr>
                    <w:t>in</w:t>
                  </w:r>
                </w:p>
              </w:tc>
              <w:tc>
                <w:tcPr>
                  <w:tcW w:w="1276" w:type="dxa"/>
                </w:tcPr>
                <w:p w14:paraId="72DEDE05" w14:textId="4D55C34B" w:rsidR="0003377A" w:rsidRPr="0003377A" w:rsidRDefault="0003377A" w:rsidP="00FF37DE">
                  <w:pPr>
                    <w:rPr>
                      <w:rStyle w:val="BookTitle"/>
                      <w:rFonts w:ascii="Times New Roman" w:hAnsi="Times New Roman" w:cs="Times New Roman"/>
                      <w:b w:val="0"/>
                      <w:sz w:val="20"/>
                      <w:szCs w:val="20"/>
                    </w:rPr>
                  </w:pPr>
                  <w:r w:rsidRPr="0003377A">
                    <w:rPr>
                      <w:rStyle w:val="BookTitle"/>
                      <w:rFonts w:ascii="Times New Roman" w:hAnsi="Times New Roman" w:cs="Times New Roman"/>
                      <w:b w:val="0"/>
                      <w:sz w:val="20"/>
                      <w:szCs w:val="20"/>
                    </w:rPr>
                    <w:t xml:space="preserve">Cost </w:t>
                  </w:r>
                  <w:r w:rsidR="00AD1E2A">
                    <w:rPr>
                      <w:rStyle w:val="BookTitle"/>
                      <w:rFonts w:ascii="Times New Roman" w:hAnsi="Times New Roman" w:cs="Times New Roman"/>
                      <w:b w:val="0"/>
                      <w:sz w:val="20"/>
                      <w:szCs w:val="20"/>
                    </w:rPr>
                    <w:t>3</w:t>
                  </w:r>
                  <w:r w:rsidR="00787C62">
                    <w:rPr>
                      <w:rStyle w:val="BookTitle"/>
                      <w:rFonts w:ascii="Times New Roman" w:hAnsi="Times New Roman" w:cs="Times New Roman"/>
                      <w:b w:val="0"/>
                      <w:sz w:val="20"/>
                      <w:szCs w:val="20"/>
                    </w:rPr>
                    <w:t xml:space="preserve"> </w:t>
                  </w:r>
                  <w:r w:rsidRPr="0003377A">
                    <w:rPr>
                      <w:rStyle w:val="BookTitle"/>
                      <w:rFonts w:ascii="Times New Roman" w:hAnsi="Times New Roman" w:cs="Times New Roman"/>
                      <w:b w:val="0"/>
                      <w:sz w:val="20"/>
                      <w:szCs w:val="20"/>
                    </w:rPr>
                    <w:t>out</w:t>
                  </w:r>
                </w:p>
              </w:tc>
            </w:tr>
            <w:tr w:rsidR="00FF37DE" w:rsidRPr="0003377A" w14:paraId="12DE5607" w14:textId="77777777" w:rsidTr="00FF37DE">
              <w:trPr>
                <w:trHeight w:val="525"/>
              </w:trPr>
              <w:tc>
                <w:tcPr>
                  <w:tcW w:w="1271" w:type="dxa"/>
                </w:tcPr>
                <w:p w14:paraId="566E9F90" w14:textId="547E428C" w:rsidR="0003377A" w:rsidRPr="0003377A" w:rsidRDefault="0003377A" w:rsidP="0003377A">
                  <w:pPr>
                    <w:rPr>
                      <w:rStyle w:val="BookTitle"/>
                      <w:rFonts w:ascii="Times New Roman" w:hAnsi="Times New Roman" w:cs="Times New Roman"/>
                      <w:b w:val="0"/>
                      <w:sz w:val="20"/>
                      <w:szCs w:val="20"/>
                    </w:rPr>
                  </w:pPr>
                  <w:r w:rsidRPr="0003377A">
                    <w:rPr>
                      <w:rStyle w:val="BookTitle"/>
                      <w:rFonts w:ascii="Times New Roman" w:hAnsi="Times New Roman" w:cs="Times New Roman"/>
                      <w:b w:val="0"/>
                      <w:sz w:val="20"/>
                      <w:szCs w:val="20"/>
                    </w:rPr>
                    <w:t>cost 2 in</w:t>
                  </w:r>
                </w:p>
              </w:tc>
              <w:tc>
                <w:tcPr>
                  <w:tcW w:w="1134" w:type="dxa"/>
                </w:tcPr>
                <w:p w14:paraId="6CEC37BE" w14:textId="7C9821F4" w:rsidR="0003377A" w:rsidRPr="0003377A" w:rsidRDefault="0003377A" w:rsidP="0003377A">
                  <w:pPr>
                    <w:jc w:val="both"/>
                    <w:rPr>
                      <w:rStyle w:val="BookTitle"/>
                      <w:rFonts w:ascii="Times New Roman" w:hAnsi="Times New Roman" w:cs="Times New Roman"/>
                      <w:b w:val="0"/>
                      <w:sz w:val="20"/>
                      <w:szCs w:val="20"/>
                    </w:rPr>
                  </w:pPr>
                </w:p>
              </w:tc>
              <w:tc>
                <w:tcPr>
                  <w:tcW w:w="1276" w:type="dxa"/>
                </w:tcPr>
                <w:p w14:paraId="3D236B76" w14:textId="01489185" w:rsidR="0003377A" w:rsidRPr="0003377A" w:rsidRDefault="0003377A" w:rsidP="0003377A">
                  <w:pPr>
                    <w:jc w:val="right"/>
                    <w:rPr>
                      <w:rStyle w:val="BookTitle"/>
                      <w:rFonts w:ascii="Times New Roman" w:hAnsi="Times New Roman" w:cs="Times New Roman"/>
                      <w:b w:val="0"/>
                      <w:sz w:val="20"/>
                      <w:szCs w:val="20"/>
                    </w:rPr>
                  </w:pPr>
                </w:p>
              </w:tc>
            </w:tr>
            <w:tr w:rsidR="00FF37DE" w:rsidRPr="0003377A" w14:paraId="307D2142" w14:textId="77777777" w:rsidTr="00FF37DE">
              <w:trPr>
                <w:trHeight w:val="525"/>
              </w:trPr>
              <w:tc>
                <w:tcPr>
                  <w:tcW w:w="1271" w:type="dxa"/>
                </w:tcPr>
                <w:p w14:paraId="7696FAF2" w14:textId="7509245A" w:rsidR="0003377A" w:rsidRPr="0003377A" w:rsidRDefault="0003377A" w:rsidP="0003377A">
                  <w:pPr>
                    <w:rPr>
                      <w:rStyle w:val="BookTitle"/>
                      <w:rFonts w:ascii="Times New Roman" w:hAnsi="Times New Roman" w:cs="Times New Roman"/>
                      <w:b w:val="0"/>
                      <w:sz w:val="20"/>
                      <w:szCs w:val="20"/>
                    </w:rPr>
                  </w:pPr>
                  <w:r w:rsidRPr="0003377A">
                    <w:rPr>
                      <w:rStyle w:val="BookTitle"/>
                      <w:rFonts w:ascii="Times New Roman" w:hAnsi="Times New Roman" w:cs="Times New Roman"/>
                      <w:b w:val="0"/>
                      <w:sz w:val="20"/>
                      <w:szCs w:val="20"/>
                    </w:rPr>
                    <w:t>Cost 2</w:t>
                  </w:r>
                  <w:r w:rsidR="00FF37DE">
                    <w:rPr>
                      <w:rStyle w:val="BookTitle"/>
                      <w:rFonts w:ascii="Times New Roman" w:hAnsi="Times New Roman" w:cs="Times New Roman"/>
                      <w:b w:val="0"/>
                      <w:sz w:val="20"/>
                      <w:szCs w:val="20"/>
                    </w:rPr>
                    <w:t xml:space="preserve"> </w:t>
                  </w:r>
                  <w:r w:rsidRPr="0003377A">
                    <w:rPr>
                      <w:rStyle w:val="BookTitle"/>
                      <w:rFonts w:ascii="Times New Roman" w:hAnsi="Times New Roman" w:cs="Times New Roman"/>
                      <w:b w:val="0"/>
                      <w:sz w:val="20"/>
                      <w:szCs w:val="20"/>
                    </w:rPr>
                    <w:t>out</w:t>
                  </w:r>
                </w:p>
              </w:tc>
              <w:tc>
                <w:tcPr>
                  <w:tcW w:w="1134" w:type="dxa"/>
                </w:tcPr>
                <w:p w14:paraId="1925FCCB" w14:textId="2A1A893A" w:rsidR="005A4110" w:rsidRDefault="005A4110" w:rsidP="0003377A">
                  <w:pPr>
                    <w:jc w:val="both"/>
                    <w:rPr>
                      <w:rStyle w:val="BookTitle"/>
                      <w:rFonts w:ascii="Times New Roman" w:hAnsi="Times New Roman" w:cs="Times New Roman"/>
                      <w:b w:val="0"/>
                      <w:sz w:val="20"/>
                      <w:szCs w:val="20"/>
                    </w:rPr>
                  </w:pPr>
                </w:p>
                <w:p w14:paraId="60DE6CD4" w14:textId="77777777" w:rsidR="0003377A" w:rsidRPr="00571895" w:rsidRDefault="0003377A" w:rsidP="00571895">
                  <w:pPr>
                    <w:rPr>
                      <w:rFonts w:ascii="Times New Roman" w:hAnsi="Times New Roman" w:cs="Times New Roman"/>
                      <w:sz w:val="20"/>
                      <w:szCs w:val="20"/>
                    </w:rPr>
                  </w:pPr>
                </w:p>
              </w:tc>
              <w:tc>
                <w:tcPr>
                  <w:tcW w:w="1276" w:type="dxa"/>
                </w:tcPr>
                <w:p w14:paraId="615FBA5B" w14:textId="35ED091D" w:rsidR="005A4110" w:rsidRDefault="005A4110" w:rsidP="0003377A">
                  <w:pPr>
                    <w:jc w:val="right"/>
                    <w:rPr>
                      <w:rStyle w:val="BookTitle"/>
                      <w:rFonts w:ascii="Times New Roman" w:hAnsi="Times New Roman" w:cs="Times New Roman"/>
                      <w:b w:val="0"/>
                      <w:sz w:val="20"/>
                      <w:szCs w:val="20"/>
                    </w:rPr>
                  </w:pPr>
                </w:p>
                <w:p w14:paraId="78071D5E" w14:textId="43FE84FA" w:rsidR="0003377A" w:rsidRPr="00571895" w:rsidRDefault="005A4110" w:rsidP="00571895">
                  <w:pPr>
                    <w:tabs>
                      <w:tab w:val="left" w:pos="765"/>
                    </w:tabs>
                    <w:rPr>
                      <w:rFonts w:ascii="Times New Roman" w:hAnsi="Times New Roman" w:cs="Times New Roman"/>
                      <w:sz w:val="20"/>
                      <w:szCs w:val="20"/>
                    </w:rPr>
                  </w:pPr>
                  <w:r>
                    <w:rPr>
                      <w:rFonts w:ascii="Times New Roman" w:hAnsi="Times New Roman" w:cs="Times New Roman"/>
                      <w:sz w:val="20"/>
                      <w:szCs w:val="20"/>
                    </w:rPr>
                    <w:tab/>
                  </w:r>
                </w:p>
              </w:tc>
            </w:tr>
            <w:tr w:rsidR="00FF37DE" w:rsidRPr="0003377A" w14:paraId="3F1A1FE0" w14:textId="77777777" w:rsidTr="00FF37DE">
              <w:trPr>
                <w:trHeight w:val="525"/>
              </w:trPr>
              <w:tc>
                <w:tcPr>
                  <w:tcW w:w="1271" w:type="dxa"/>
                </w:tcPr>
                <w:p w14:paraId="4B719F8B" w14:textId="431086C0" w:rsidR="0003377A" w:rsidRPr="0003377A" w:rsidRDefault="00787C62" w:rsidP="0003377A">
                  <w:pPr>
                    <w:rPr>
                      <w:rStyle w:val="BookTitle"/>
                      <w:rFonts w:ascii="Times New Roman" w:hAnsi="Times New Roman" w:cs="Times New Roman"/>
                      <w:b w:val="0"/>
                      <w:sz w:val="20"/>
                      <w:szCs w:val="20"/>
                    </w:rPr>
                  </w:pPr>
                  <w:r>
                    <w:rPr>
                      <w:rStyle w:val="BookTitle"/>
                      <w:rFonts w:ascii="Times New Roman" w:hAnsi="Times New Roman" w:cs="Times New Roman"/>
                      <w:b w:val="0"/>
                      <w:sz w:val="20"/>
                      <w:szCs w:val="20"/>
                    </w:rPr>
                    <w:t>value</w:t>
                  </w:r>
                  <w:r w:rsidR="0003377A" w:rsidRPr="0003377A">
                    <w:rPr>
                      <w:rStyle w:val="BookTitle"/>
                      <w:rFonts w:ascii="Times New Roman" w:hAnsi="Times New Roman" w:cs="Times New Roman"/>
                      <w:b w:val="0"/>
                      <w:sz w:val="20"/>
                      <w:szCs w:val="20"/>
                    </w:rPr>
                    <w:t>=</w:t>
                  </w:r>
                </w:p>
                <w:p w14:paraId="610264AC" w14:textId="77777777" w:rsidR="0003377A" w:rsidRPr="0003377A" w:rsidRDefault="0003377A" w:rsidP="0003377A">
                  <w:pPr>
                    <w:rPr>
                      <w:rStyle w:val="BookTitle"/>
                      <w:rFonts w:ascii="Times New Roman" w:hAnsi="Times New Roman" w:cs="Times New Roman"/>
                      <w:b w:val="0"/>
                      <w:sz w:val="20"/>
                      <w:szCs w:val="20"/>
                    </w:rPr>
                  </w:pPr>
                </w:p>
              </w:tc>
              <w:tc>
                <w:tcPr>
                  <w:tcW w:w="2410" w:type="dxa"/>
                  <w:gridSpan w:val="2"/>
                </w:tcPr>
                <w:p w14:paraId="33DCF7C5" w14:textId="6A531A1F" w:rsidR="0003377A" w:rsidRPr="0003377A" w:rsidRDefault="0003377A" w:rsidP="0003377A">
                  <w:pPr>
                    <w:jc w:val="right"/>
                    <w:rPr>
                      <w:rStyle w:val="BookTitle"/>
                      <w:rFonts w:ascii="Times New Roman" w:hAnsi="Times New Roman" w:cs="Times New Roman"/>
                      <w:b w:val="0"/>
                      <w:sz w:val="20"/>
                      <w:szCs w:val="20"/>
                    </w:rPr>
                  </w:pPr>
                </w:p>
              </w:tc>
            </w:tr>
          </w:tbl>
          <w:p w14:paraId="66E76678" w14:textId="77777777" w:rsidR="0003377A" w:rsidRDefault="0003377A" w:rsidP="00B61412">
            <w:pPr>
              <w:jc w:val="both"/>
              <w:rPr>
                <w:rStyle w:val="BookTitle"/>
                <w:rFonts w:ascii="Times New Roman" w:hAnsi="Times New Roman" w:cs="Times New Roman"/>
                <w:b w:val="0"/>
              </w:rPr>
            </w:pPr>
          </w:p>
        </w:tc>
      </w:tr>
      <w:tr w:rsidR="009C2687" w14:paraId="3853C78F" w14:textId="77777777" w:rsidTr="009C2687">
        <w:trPr>
          <w:trHeight w:val="2654"/>
        </w:trPr>
        <w:tc>
          <w:tcPr>
            <w:tcW w:w="4258" w:type="dxa"/>
          </w:tcPr>
          <w:tbl>
            <w:tblPr>
              <w:tblStyle w:val="TableGrid"/>
              <w:tblpPr w:leftFromText="180" w:rightFromText="180" w:vertAnchor="page" w:horzAnchor="page" w:tblpX="1" w:tblpY="584"/>
              <w:tblOverlap w:val="never"/>
              <w:tblW w:w="3681" w:type="dxa"/>
              <w:tblLayout w:type="fixed"/>
              <w:tblLook w:val="04A0" w:firstRow="1" w:lastRow="0" w:firstColumn="1" w:lastColumn="0" w:noHBand="0" w:noVBand="1"/>
            </w:tblPr>
            <w:tblGrid>
              <w:gridCol w:w="1271"/>
              <w:gridCol w:w="1134"/>
              <w:gridCol w:w="1276"/>
            </w:tblGrid>
            <w:tr w:rsidR="009C2687" w:rsidRPr="0003377A" w14:paraId="02ED4940" w14:textId="77777777" w:rsidTr="00BB73B9">
              <w:trPr>
                <w:trHeight w:val="501"/>
              </w:trPr>
              <w:tc>
                <w:tcPr>
                  <w:tcW w:w="1271" w:type="dxa"/>
                </w:tcPr>
                <w:p w14:paraId="43441779" w14:textId="77777777" w:rsidR="009C2687" w:rsidRPr="0003377A" w:rsidRDefault="009C2687" w:rsidP="009C2687">
                  <w:pPr>
                    <w:jc w:val="center"/>
                    <w:rPr>
                      <w:rStyle w:val="BookTitle"/>
                      <w:rFonts w:ascii="Times New Roman" w:hAnsi="Times New Roman" w:cs="Times New Roman"/>
                      <w:b w:val="0"/>
                      <w:sz w:val="20"/>
                      <w:szCs w:val="20"/>
                    </w:rPr>
                  </w:pPr>
                </w:p>
              </w:tc>
              <w:tc>
                <w:tcPr>
                  <w:tcW w:w="1134" w:type="dxa"/>
                </w:tcPr>
                <w:p w14:paraId="2645512E" w14:textId="4F79468D" w:rsidR="009C2687" w:rsidRPr="0003377A" w:rsidRDefault="009C2687" w:rsidP="009C2687">
                  <w:pPr>
                    <w:jc w:val="both"/>
                    <w:rPr>
                      <w:rStyle w:val="BookTitle"/>
                      <w:rFonts w:ascii="Times New Roman" w:hAnsi="Times New Roman" w:cs="Times New Roman"/>
                      <w:b w:val="0"/>
                      <w:sz w:val="20"/>
                      <w:szCs w:val="20"/>
                    </w:rPr>
                  </w:pPr>
                  <w:r w:rsidRPr="0003377A">
                    <w:rPr>
                      <w:rStyle w:val="BookTitle"/>
                      <w:rFonts w:ascii="Times New Roman" w:hAnsi="Times New Roman" w:cs="Times New Roman"/>
                      <w:b w:val="0"/>
                      <w:sz w:val="20"/>
                      <w:szCs w:val="20"/>
                    </w:rPr>
                    <w:t xml:space="preserve">Cost </w:t>
                  </w:r>
                  <w:r>
                    <w:rPr>
                      <w:rStyle w:val="BookTitle"/>
                      <w:rFonts w:ascii="Times New Roman" w:hAnsi="Times New Roman" w:cs="Times New Roman"/>
                      <w:b w:val="0"/>
                      <w:sz w:val="20"/>
                      <w:szCs w:val="20"/>
                    </w:rPr>
                    <w:t xml:space="preserve">1 </w:t>
                  </w:r>
                  <w:r w:rsidRPr="0003377A">
                    <w:rPr>
                      <w:rStyle w:val="BookTitle"/>
                      <w:rFonts w:ascii="Times New Roman" w:hAnsi="Times New Roman" w:cs="Times New Roman"/>
                      <w:b w:val="0"/>
                      <w:sz w:val="20"/>
                      <w:szCs w:val="20"/>
                    </w:rPr>
                    <w:t>in</w:t>
                  </w:r>
                </w:p>
              </w:tc>
              <w:tc>
                <w:tcPr>
                  <w:tcW w:w="1276" w:type="dxa"/>
                </w:tcPr>
                <w:p w14:paraId="4C480B7B" w14:textId="2CFF206C" w:rsidR="009C2687" w:rsidRPr="0003377A" w:rsidRDefault="009C2687" w:rsidP="009C2687">
                  <w:pPr>
                    <w:rPr>
                      <w:rStyle w:val="BookTitle"/>
                      <w:rFonts w:ascii="Times New Roman" w:hAnsi="Times New Roman" w:cs="Times New Roman"/>
                      <w:b w:val="0"/>
                      <w:sz w:val="20"/>
                      <w:szCs w:val="20"/>
                    </w:rPr>
                  </w:pPr>
                  <w:r w:rsidRPr="0003377A">
                    <w:rPr>
                      <w:rStyle w:val="BookTitle"/>
                      <w:rFonts w:ascii="Times New Roman" w:hAnsi="Times New Roman" w:cs="Times New Roman"/>
                      <w:b w:val="0"/>
                      <w:sz w:val="20"/>
                      <w:szCs w:val="20"/>
                    </w:rPr>
                    <w:t xml:space="preserve">Cost </w:t>
                  </w:r>
                  <w:r>
                    <w:rPr>
                      <w:rStyle w:val="BookTitle"/>
                      <w:rFonts w:ascii="Times New Roman" w:hAnsi="Times New Roman" w:cs="Times New Roman"/>
                      <w:b w:val="0"/>
                      <w:sz w:val="20"/>
                      <w:szCs w:val="20"/>
                    </w:rPr>
                    <w:t xml:space="preserve">1 </w:t>
                  </w:r>
                  <w:r w:rsidRPr="0003377A">
                    <w:rPr>
                      <w:rStyle w:val="BookTitle"/>
                      <w:rFonts w:ascii="Times New Roman" w:hAnsi="Times New Roman" w:cs="Times New Roman"/>
                      <w:b w:val="0"/>
                      <w:sz w:val="20"/>
                      <w:szCs w:val="20"/>
                    </w:rPr>
                    <w:t>out</w:t>
                  </w:r>
                </w:p>
              </w:tc>
            </w:tr>
            <w:tr w:rsidR="009C2687" w:rsidRPr="0003377A" w14:paraId="5B786EE1" w14:textId="77777777" w:rsidTr="00BB73B9">
              <w:trPr>
                <w:trHeight w:val="525"/>
              </w:trPr>
              <w:tc>
                <w:tcPr>
                  <w:tcW w:w="1271" w:type="dxa"/>
                </w:tcPr>
                <w:p w14:paraId="641FCE60" w14:textId="77777777" w:rsidR="009C2687" w:rsidRPr="0003377A" w:rsidRDefault="009C2687" w:rsidP="009C2687">
                  <w:pPr>
                    <w:rPr>
                      <w:rStyle w:val="BookTitle"/>
                      <w:rFonts w:ascii="Times New Roman" w:hAnsi="Times New Roman" w:cs="Times New Roman"/>
                      <w:b w:val="0"/>
                      <w:sz w:val="20"/>
                      <w:szCs w:val="20"/>
                    </w:rPr>
                  </w:pPr>
                  <w:r w:rsidRPr="0003377A">
                    <w:rPr>
                      <w:rStyle w:val="BookTitle"/>
                      <w:rFonts w:ascii="Times New Roman" w:hAnsi="Times New Roman" w:cs="Times New Roman"/>
                      <w:b w:val="0"/>
                      <w:sz w:val="20"/>
                      <w:szCs w:val="20"/>
                    </w:rPr>
                    <w:t>cost 2 in</w:t>
                  </w:r>
                </w:p>
              </w:tc>
              <w:tc>
                <w:tcPr>
                  <w:tcW w:w="1134" w:type="dxa"/>
                </w:tcPr>
                <w:p w14:paraId="333D2693" w14:textId="77777777" w:rsidR="009C2687" w:rsidRPr="0003377A" w:rsidRDefault="009C2687" w:rsidP="009C2687">
                  <w:pPr>
                    <w:jc w:val="both"/>
                    <w:rPr>
                      <w:rStyle w:val="BookTitle"/>
                      <w:rFonts w:ascii="Times New Roman" w:hAnsi="Times New Roman" w:cs="Times New Roman"/>
                      <w:b w:val="0"/>
                      <w:sz w:val="20"/>
                      <w:szCs w:val="20"/>
                    </w:rPr>
                  </w:pPr>
                </w:p>
              </w:tc>
              <w:tc>
                <w:tcPr>
                  <w:tcW w:w="1276" w:type="dxa"/>
                </w:tcPr>
                <w:p w14:paraId="4BFD9CE2" w14:textId="77777777" w:rsidR="009C2687" w:rsidRPr="0003377A" w:rsidRDefault="009C2687" w:rsidP="009C2687">
                  <w:pPr>
                    <w:jc w:val="right"/>
                    <w:rPr>
                      <w:rStyle w:val="BookTitle"/>
                      <w:rFonts w:ascii="Times New Roman" w:hAnsi="Times New Roman" w:cs="Times New Roman"/>
                      <w:b w:val="0"/>
                      <w:sz w:val="20"/>
                      <w:szCs w:val="20"/>
                    </w:rPr>
                  </w:pPr>
                </w:p>
              </w:tc>
            </w:tr>
            <w:tr w:rsidR="009C2687" w:rsidRPr="0003377A" w14:paraId="15D33156" w14:textId="77777777" w:rsidTr="00BB73B9">
              <w:trPr>
                <w:trHeight w:val="525"/>
              </w:trPr>
              <w:tc>
                <w:tcPr>
                  <w:tcW w:w="1271" w:type="dxa"/>
                </w:tcPr>
                <w:p w14:paraId="36429358" w14:textId="77777777" w:rsidR="009C2687" w:rsidRPr="0003377A" w:rsidRDefault="009C2687" w:rsidP="009C2687">
                  <w:pPr>
                    <w:rPr>
                      <w:rStyle w:val="BookTitle"/>
                      <w:rFonts w:ascii="Times New Roman" w:hAnsi="Times New Roman" w:cs="Times New Roman"/>
                      <w:b w:val="0"/>
                      <w:sz w:val="20"/>
                      <w:szCs w:val="20"/>
                    </w:rPr>
                  </w:pPr>
                  <w:r w:rsidRPr="0003377A">
                    <w:rPr>
                      <w:rStyle w:val="BookTitle"/>
                      <w:rFonts w:ascii="Times New Roman" w:hAnsi="Times New Roman" w:cs="Times New Roman"/>
                      <w:b w:val="0"/>
                      <w:sz w:val="20"/>
                      <w:szCs w:val="20"/>
                    </w:rPr>
                    <w:t>Cost 2</w:t>
                  </w:r>
                  <w:r>
                    <w:rPr>
                      <w:rStyle w:val="BookTitle"/>
                      <w:rFonts w:ascii="Times New Roman" w:hAnsi="Times New Roman" w:cs="Times New Roman"/>
                      <w:b w:val="0"/>
                      <w:sz w:val="20"/>
                      <w:szCs w:val="20"/>
                    </w:rPr>
                    <w:t xml:space="preserve"> </w:t>
                  </w:r>
                  <w:r w:rsidRPr="0003377A">
                    <w:rPr>
                      <w:rStyle w:val="BookTitle"/>
                      <w:rFonts w:ascii="Times New Roman" w:hAnsi="Times New Roman" w:cs="Times New Roman"/>
                      <w:b w:val="0"/>
                      <w:sz w:val="20"/>
                      <w:szCs w:val="20"/>
                    </w:rPr>
                    <w:t>out</w:t>
                  </w:r>
                </w:p>
              </w:tc>
              <w:tc>
                <w:tcPr>
                  <w:tcW w:w="1134" w:type="dxa"/>
                </w:tcPr>
                <w:p w14:paraId="331B5622" w14:textId="77777777" w:rsidR="009C2687" w:rsidRDefault="009C2687" w:rsidP="009C2687">
                  <w:pPr>
                    <w:jc w:val="both"/>
                    <w:rPr>
                      <w:rStyle w:val="BookTitle"/>
                      <w:rFonts w:ascii="Times New Roman" w:hAnsi="Times New Roman" w:cs="Times New Roman"/>
                      <w:b w:val="0"/>
                      <w:sz w:val="20"/>
                      <w:szCs w:val="20"/>
                    </w:rPr>
                  </w:pPr>
                </w:p>
                <w:p w14:paraId="3AC434E9" w14:textId="77777777" w:rsidR="009C2687" w:rsidRPr="00571895" w:rsidRDefault="009C2687" w:rsidP="009C2687">
                  <w:pPr>
                    <w:rPr>
                      <w:rFonts w:ascii="Times New Roman" w:hAnsi="Times New Roman" w:cs="Times New Roman"/>
                      <w:sz w:val="20"/>
                      <w:szCs w:val="20"/>
                    </w:rPr>
                  </w:pPr>
                </w:p>
              </w:tc>
              <w:tc>
                <w:tcPr>
                  <w:tcW w:w="1276" w:type="dxa"/>
                </w:tcPr>
                <w:p w14:paraId="142EB154" w14:textId="77777777" w:rsidR="009C2687" w:rsidRDefault="009C2687" w:rsidP="009C2687">
                  <w:pPr>
                    <w:jc w:val="right"/>
                    <w:rPr>
                      <w:rStyle w:val="BookTitle"/>
                      <w:rFonts w:ascii="Times New Roman" w:hAnsi="Times New Roman" w:cs="Times New Roman"/>
                      <w:b w:val="0"/>
                      <w:sz w:val="20"/>
                      <w:szCs w:val="20"/>
                    </w:rPr>
                  </w:pPr>
                </w:p>
                <w:p w14:paraId="5E559F75" w14:textId="77777777" w:rsidR="009C2687" w:rsidRPr="00571895" w:rsidRDefault="009C2687" w:rsidP="009C2687">
                  <w:pPr>
                    <w:tabs>
                      <w:tab w:val="left" w:pos="765"/>
                    </w:tabs>
                    <w:rPr>
                      <w:rFonts w:ascii="Times New Roman" w:hAnsi="Times New Roman" w:cs="Times New Roman"/>
                      <w:sz w:val="20"/>
                      <w:szCs w:val="20"/>
                    </w:rPr>
                  </w:pPr>
                  <w:r>
                    <w:rPr>
                      <w:rFonts w:ascii="Times New Roman" w:hAnsi="Times New Roman" w:cs="Times New Roman"/>
                      <w:sz w:val="20"/>
                      <w:szCs w:val="20"/>
                    </w:rPr>
                    <w:tab/>
                  </w:r>
                </w:p>
              </w:tc>
            </w:tr>
            <w:tr w:rsidR="009C2687" w:rsidRPr="0003377A" w14:paraId="2142CE95" w14:textId="77777777" w:rsidTr="00BB73B9">
              <w:trPr>
                <w:trHeight w:val="525"/>
              </w:trPr>
              <w:tc>
                <w:tcPr>
                  <w:tcW w:w="1271" w:type="dxa"/>
                </w:tcPr>
                <w:p w14:paraId="62185DF2" w14:textId="77777777" w:rsidR="009C2687" w:rsidRPr="0003377A" w:rsidRDefault="009C2687" w:rsidP="009C2687">
                  <w:pPr>
                    <w:rPr>
                      <w:rStyle w:val="BookTitle"/>
                      <w:rFonts w:ascii="Times New Roman" w:hAnsi="Times New Roman" w:cs="Times New Roman"/>
                      <w:b w:val="0"/>
                      <w:sz w:val="20"/>
                      <w:szCs w:val="20"/>
                    </w:rPr>
                  </w:pPr>
                  <w:r>
                    <w:rPr>
                      <w:rStyle w:val="BookTitle"/>
                      <w:rFonts w:ascii="Times New Roman" w:hAnsi="Times New Roman" w:cs="Times New Roman"/>
                      <w:b w:val="0"/>
                      <w:sz w:val="20"/>
                      <w:szCs w:val="20"/>
                    </w:rPr>
                    <w:t>value</w:t>
                  </w:r>
                  <w:r w:rsidRPr="0003377A">
                    <w:rPr>
                      <w:rStyle w:val="BookTitle"/>
                      <w:rFonts w:ascii="Times New Roman" w:hAnsi="Times New Roman" w:cs="Times New Roman"/>
                      <w:b w:val="0"/>
                      <w:sz w:val="20"/>
                      <w:szCs w:val="20"/>
                    </w:rPr>
                    <w:t>=</w:t>
                  </w:r>
                </w:p>
                <w:p w14:paraId="5BD90579" w14:textId="77777777" w:rsidR="009C2687" w:rsidRPr="0003377A" w:rsidRDefault="009C2687" w:rsidP="009C2687">
                  <w:pPr>
                    <w:rPr>
                      <w:rStyle w:val="BookTitle"/>
                      <w:rFonts w:ascii="Times New Roman" w:hAnsi="Times New Roman" w:cs="Times New Roman"/>
                      <w:b w:val="0"/>
                      <w:sz w:val="20"/>
                      <w:szCs w:val="20"/>
                    </w:rPr>
                  </w:pPr>
                </w:p>
              </w:tc>
              <w:tc>
                <w:tcPr>
                  <w:tcW w:w="2410" w:type="dxa"/>
                  <w:gridSpan w:val="2"/>
                </w:tcPr>
                <w:p w14:paraId="2FB3D6C3" w14:textId="77777777" w:rsidR="009C2687" w:rsidRPr="0003377A" w:rsidRDefault="009C2687" w:rsidP="009C2687">
                  <w:pPr>
                    <w:jc w:val="right"/>
                    <w:rPr>
                      <w:rStyle w:val="BookTitle"/>
                      <w:rFonts w:ascii="Times New Roman" w:hAnsi="Times New Roman" w:cs="Times New Roman"/>
                      <w:b w:val="0"/>
                      <w:sz w:val="20"/>
                      <w:szCs w:val="20"/>
                    </w:rPr>
                  </w:pPr>
                </w:p>
              </w:tc>
            </w:tr>
          </w:tbl>
          <w:p w14:paraId="12B32C5E" w14:textId="77777777" w:rsidR="009C2687" w:rsidRPr="0003377A" w:rsidRDefault="009C2687" w:rsidP="00787C62">
            <w:pPr>
              <w:jc w:val="center"/>
              <w:rPr>
                <w:rStyle w:val="BookTitle"/>
                <w:rFonts w:ascii="Times New Roman" w:hAnsi="Times New Roman" w:cs="Times New Roman"/>
                <w:b w:val="0"/>
                <w:sz w:val="20"/>
                <w:szCs w:val="20"/>
              </w:rPr>
            </w:pPr>
          </w:p>
        </w:tc>
        <w:tc>
          <w:tcPr>
            <w:tcW w:w="4258" w:type="dxa"/>
          </w:tcPr>
          <w:p w14:paraId="7EB9C8A8" w14:textId="77777777" w:rsidR="009C2687" w:rsidRPr="0003377A" w:rsidRDefault="009C2687" w:rsidP="00787C62">
            <w:pPr>
              <w:jc w:val="center"/>
              <w:rPr>
                <w:rStyle w:val="BookTitle"/>
                <w:rFonts w:ascii="Times New Roman" w:hAnsi="Times New Roman" w:cs="Times New Roman"/>
                <w:b w:val="0"/>
                <w:sz w:val="20"/>
                <w:szCs w:val="20"/>
              </w:rPr>
            </w:pPr>
          </w:p>
        </w:tc>
      </w:tr>
    </w:tbl>
    <w:p w14:paraId="5A73E316" w14:textId="634CF998" w:rsidR="00B61412" w:rsidRPr="00AE4DAB" w:rsidRDefault="00B61412" w:rsidP="00B61412">
      <w:pPr>
        <w:jc w:val="both"/>
        <w:rPr>
          <w:rStyle w:val="BookTitle"/>
          <w:rFonts w:ascii="Times New Roman" w:hAnsi="Times New Roman" w:cs="Times New Roman"/>
          <w:b w:val="0"/>
        </w:rPr>
      </w:pPr>
    </w:p>
    <w:p w14:paraId="5B1616B5" w14:textId="77777777" w:rsidR="00060730" w:rsidRDefault="00060730" w:rsidP="00681BB9">
      <w:pPr>
        <w:ind w:left="360"/>
        <w:jc w:val="both"/>
        <w:rPr>
          <w:rStyle w:val="BookTitle"/>
          <w:rFonts w:ascii="Times New Roman" w:hAnsi="Times New Roman" w:cs="Times New Roman"/>
          <w:b w:val="0"/>
        </w:rPr>
      </w:pPr>
    </w:p>
    <w:p w14:paraId="57774ECD" w14:textId="77777777" w:rsidR="00787C62" w:rsidRDefault="00787C62" w:rsidP="00681BB9">
      <w:pPr>
        <w:ind w:left="360"/>
        <w:jc w:val="both"/>
        <w:rPr>
          <w:rStyle w:val="BookTitle"/>
          <w:rFonts w:ascii="Times New Roman" w:hAnsi="Times New Roman" w:cs="Times New Roman"/>
          <w:b w:val="0"/>
        </w:rPr>
      </w:pPr>
    </w:p>
    <w:p w14:paraId="1716EED5" w14:textId="77777777" w:rsidR="00787C62" w:rsidRDefault="00787C62" w:rsidP="00681BB9">
      <w:pPr>
        <w:ind w:left="360"/>
        <w:jc w:val="both"/>
        <w:rPr>
          <w:rStyle w:val="BookTitle"/>
          <w:rFonts w:ascii="Times New Roman" w:hAnsi="Times New Roman" w:cs="Times New Roman"/>
          <w:b w:val="0"/>
        </w:rPr>
      </w:pPr>
    </w:p>
    <w:p w14:paraId="5089C718" w14:textId="6A3603B1" w:rsidR="00060730" w:rsidRDefault="00060730" w:rsidP="00681BB9">
      <w:pPr>
        <w:ind w:left="360"/>
        <w:jc w:val="both"/>
        <w:rPr>
          <w:rStyle w:val="BookTitle"/>
          <w:rFonts w:ascii="Times New Roman" w:hAnsi="Times New Roman" w:cs="Times New Roman"/>
          <w:b w:val="0"/>
        </w:rPr>
      </w:pPr>
      <w:r>
        <w:rPr>
          <w:rStyle w:val="BookTitle"/>
          <w:rFonts w:ascii="Times New Roman" w:hAnsi="Times New Roman" w:cs="Times New Roman"/>
          <w:b w:val="0"/>
        </w:rPr>
        <w:t xml:space="preserve">Discuss your results and refer back to the original </w:t>
      </w:r>
      <w:r w:rsidR="009C2687">
        <w:rPr>
          <w:rStyle w:val="BookTitle"/>
          <w:rFonts w:ascii="Times New Roman" w:hAnsi="Times New Roman" w:cs="Times New Roman"/>
          <w:b w:val="0"/>
        </w:rPr>
        <w:t>best solution figures</w:t>
      </w:r>
      <w:r>
        <w:rPr>
          <w:rStyle w:val="BookTitle"/>
          <w:rFonts w:ascii="Times New Roman" w:hAnsi="Times New Roman" w:cs="Times New Roman"/>
          <w:b w:val="0"/>
        </w:rPr>
        <w:t xml:space="preserve">. </w:t>
      </w:r>
      <w:r w:rsidR="009C2687">
        <w:rPr>
          <w:rStyle w:val="BookTitle"/>
          <w:rFonts w:ascii="Times New Roman" w:hAnsi="Times New Roman" w:cs="Times New Roman"/>
          <w:b w:val="0"/>
        </w:rPr>
        <w:t xml:space="preserve">If this a </w:t>
      </w:r>
      <w:r>
        <w:rPr>
          <w:rStyle w:val="BookTitle"/>
          <w:rFonts w:ascii="Times New Roman" w:hAnsi="Times New Roman" w:cs="Times New Roman"/>
          <w:b w:val="0"/>
        </w:rPr>
        <w:t>useful statistic for assessing differences?</w:t>
      </w:r>
    </w:p>
    <w:p w14:paraId="4CA75990" w14:textId="77777777" w:rsidR="00060730" w:rsidRDefault="00060730" w:rsidP="00681BB9">
      <w:pPr>
        <w:ind w:left="360"/>
        <w:jc w:val="both"/>
        <w:rPr>
          <w:rStyle w:val="BookTitle"/>
          <w:rFonts w:ascii="Times New Roman" w:hAnsi="Times New Roman" w:cs="Times New Roman"/>
          <w:b w:val="0"/>
        </w:rPr>
      </w:pPr>
    </w:p>
    <w:p w14:paraId="78A098D8" w14:textId="27678F09" w:rsidR="00B67139" w:rsidRPr="00AE4DAB" w:rsidRDefault="00060730" w:rsidP="00681BB9">
      <w:pPr>
        <w:ind w:left="360"/>
        <w:jc w:val="both"/>
        <w:rPr>
          <w:rStyle w:val="BookTitle"/>
          <w:rFonts w:ascii="Times New Roman" w:hAnsi="Times New Roman" w:cs="Times New Roman"/>
          <w:b w:val="0"/>
        </w:rPr>
      </w:pPr>
      <w:r>
        <w:rPr>
          <w:rStyle w:val="BookTitle"/>
          <w:rFonts w:ascii="Times New Roman" w:hAnsi="Times New Roman" w:cs="Times New Roman"/>
          <w:b w:val="0"/>
        </w:rPr>
        <w:t xml:space="preserve">Extension exercise: can you think of other ways of calculating the similarity between strings of zeros and ones?  </w:t>
      </w:r>
      <w:proofErr w:type="gramStart"/>
      <w:r>
        <w:rPr>
          <w:rStyle w:val="BookTitle"/>
          <w:rFonts w:ascii="Times New Roman" w:hAnsi="Times New Roman" w:cs="Times New Roman"/>
          <w:b w:val="0"/>
        </w:rPr>
        <w:t>For discussion.</w:t>
      </w:r>
      <w:proofErr w:type="gramEnd"/>
    </w:p>
    <w:p w14:paraId="60E5BB8A" w14:textId="77777777" w:rsidR="00225585" w:rsidRDefault="00225585" w:rsidP="00681BB9">
      <w:pPr>
        <w:ind w:left="360"/>
        <w:jc w:val="both"/>
        <w:rPr>
          <w:rStyle w:val="BookTitle"/>
          <w:rFonts w:ascii="Times New Roman" w:hAnsi="Times New Roman" w:cs="Times New Roman"/>
          <w:b w:val="0"/>
        </w:rPr>
      </w:pPr>
    </w:p>
    <w:p w14:paraId="150DD29F" w14:textId="77777777" w:rsidR="00F3467D" w:rsidRDefault="00F3467D" w:rsidP="00681BB9">
      <w:pPr>
        <w:ind w:left="360"/>
        <w:jc w:val="both"/>
        <w:rPr>
          <w:rStyle w:val="BookTitle"/>
          <w:rFonts w:ascii="Times New Roman" w:hAnsi="Times New Roman" w:cs="Times New Roman"/>
          <w:b w:val="0"/>
        </w:rPr>
      </w:pPr>
    </w:p>
    <w:p w14:paraId="4E55CBD8" w14:textId="77777777" w:rsidR="00F3467D" w:rsidRDefault="00F3467D" w:rsidP="00681BB9">
      <w:pPr>
        <w:ind w:left="360"/>
        <w:jc w:val="both"/>
        <w:rPr>
          <w:rStyle w:val="BookTitle"/>
          <w:rFonts w:ascii="Times New Roman" w:hAnsi="Times New Roman" w:cs="Times New Roman"/>
          <w:b w:val="0"/>
        </w:rPr>
      </w:pPr>
    </w:p>
    <w:p w14:paraId="4C79EC25" w14:textId="77777777" w:rsidR="00F3467D" w:rsidRPr="00AE4DAB" w:rsidRDefault="00F3467D" w:rsidP="00681BB9">
      <w:pPr>
        <w:ind w:left="360"/>
        <w:jc w:val="both"/>
        <w:rPr>
          <w:rStyle w:val="BookTitle"/>
          <w:rFonts w:ascii="Times New Roman" w:hAnsi="Times New Roman" w:cs="Times New Roman"/>
          <w:b w:val="0"/>
        </w:rPr>
      </w:pPr>
    </w:p>
    <w:p w14:paraId="4F49CE42" w14:textId="7D249FD5" w:rsidR="00276A00" w:rsidRPr="00AE4DAB" w:rsidRDefault="001161D4" w:rsidP="00681BB9">
      <w:pPr>
        <w:ind w:left="360"/>
        <w:jc w:val="both"/>
        <w:rPr>
          <w:rStyle w:val="BookTitle"/>
          <w:rFonts w:ascii="Times New Roman" w:hAnsi="Times New Roman" w:cs="Times New Roman"/>
          <w:b w:val="0"/>
        </w:rPr>
      </w:pPr>
      <w:r w:rsidRPr="00AE4DAB">
        <w:rPr>
          <w:rFonts w:ascii="Times New Roman" w:hAnsi="Times New Roman" w:cs="Times New Roman"/>
          <w:bCs/>
          <w:smallCaps/>
          <w:noProof/>
          <w:spacing w:val="5"/>
        </w:rPr>
        <w:lastRenderedPageBreak/>
        <mc:AlternateContent>
          <mc:Choice Requires="wps">
            <w:drawing>
              <wp:anchor distT="0" distB="0" distL="114300" distR="114300" simplePos="0" relativeHeight="251661312" behindDoc="0" locked="0" layoutInCell="1" allowOverlap="1" wp14:anchorId="5A968117" wp14:editId="3BECD534">
                <wp:simplePos x="0" y="0"/>
                <wp:positionH relativeFrom="column">
                  <wp:posOffset>0</wp:posOffset>
                </wp:positionH>
                <wp:positionV relativeFrom="paragraph">
                  <wp:posOffset>337820</wp:posOffset>
                </wp:positionV>
                <wp:extent cx="5486400" cy="2747645"/>
                <wp:effectExtent l="0" t="0" r="25400" b="20955"/>
                <wp:wrapSquare wrapText="bothSides"/>
                <wp:docPr id="3" name="Text Box 3"/>
                <wp:cNvGraphicFramePr/>
                <a:graphic xmlns:a="http://schemas.openxmlformats.org/drawingml/2006/main">
                  <a:graphicData uri="http://schemas.microsoft.com/office/word/2010/wordprocessingShape">
                    <wps:wsp>
                      <wps:cNvSpPr txBox="1"/>
                      <wps:spPr>
                        <a:xfrm>
                          <a:off x="0" y="0"/>
                          <a:ext cx="5486400" cy="274764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382F0E" w14:textId="0E78288F" w:rsidR="003F5946" w:rsidRPr="001161D4" w:rsidRDefault="003F5946" w:rsidP="001161D4">
                            <w:pPr>
                              <w:rPr>
                                <w:rStyle w:val="BookTitle"/>
                                <w:rFonts w:ascii="Optima" w:hAnsi="Optima"/>
                                <w:b w:val="0"/>
                                <w:sz w:val="28"/>
                                <w:szCs w:val="28"/>
                              </w:rPr>
                            </w:pPr>
                            <w:r w:rsidRPr="001161D4">
                              <w:rPr>
                                <w:rStyle w:val="BookTitle"/>
                                <w:rFonts w:ascii="Optima" w:hAnsi="Optima"/>
                                <w:b w:val="0"/>
                                <w:sz w:val="28"/>
                                <w:szCs w:val="28"/>
                              </w:rPr>
                              <w:t>If we look at the number of times a</w:t>
                            </w:r>
                            <w:r>
                              <w:rPr>
                                <w:rStyle w:val="BookTitle"/>
                                <w:rFonts w:ascii="Optima" w:hAnsi="Optima"/>
                                <w:b w:val="0"/>
                                <w:sz w:val="28"/>
                                <w:szCs w:val="28"/>
                              </w:rPr>
                              <w:t>n individual</w:t>
                            </w:r>
                            <w:r w:rsidRPr="001161D4">
                              <w:rPr>
                                <w:rStyle w:val="BookTitle"/>
                                <w:rFonts w:ascii="Optima" w:hAnsi="Optima"/>
                                <w:b w:val="0"/>
                                <w:sz w:val="28"/>
                                <w:szCs w:val="28"/>
                              </w:rPr>
                              <w:t xml:space="preserve"> planning unit is included in a </w:t>
                            </w:r>
                            <w:r>
                              <w:rPr>
                                <w:rStyle w:val="BookTitle"/>
                                <w:rFonts w:ascii="Optima" w:hAnsi="Optima"/>
                                <w:b w:val="0"/>
                                <w:sz w:val="28"/>
                                <w:szCs w:val="28"/>
                              </w:rPr>
                              <w:t xml:space="preserve">good </w:t>
                            </w:r>
                            <w:r w:rsidRPr="001161D4">
                              <w:rPr>
                                <w:rStyle w:val="BookTitle"/>
                                <w:rFonts w:ascii="Optima" w:hAnsi="Optima"/>
                                <w:b w:val="0"/>
                                <w:sz w:val="28"/>
                                <w:szCs w:val="28"/>
                              </w:rPr>
                              <w:t xml:space="preserve">solution for a specific scenario we can </w:t>
                            </w:r>
                            <w:r>
                              <w:rPr>
                                <w:rStyle w:val="BookTitle"/>
                                <w:rFonts w:ascii="Optima" w:hAnsi="Optima"/>
                                <w:b w:val="0"/>
                                <w:sz w:val="28"/>
                                <w:szCs w:val="28"/>
                              </w:rPr>
                              <w:t>find the</w:t>
                            </w:r>
                            <w:r w:rsidRPr="001161D4">
                              <w:rPr>
                                <w:rStyle w:val="BookTitle"/>
                                <w:rFonts w:ascii="Optima" w:hAnsi="Optima"/>
                                <w:b w:val="0"/>
                                <w:sz w:val="28"/>
                                <w:szCs w:val="28"/>
                              </w:rPr>
                              <w:t xml:space="preserve"> </w:t>
                            </w:r>
                            <w:r>
                              <w:rPr>
                                <w:rStyle w:val="BookTitle"/>
                                <w:rFonts w:ascii="Optima" w:hAnsi="Optima"/>
                                <w:b w:val="0"/>
                                <w:sz w:val="28"/>
                                <w:szCs w:val="28"/>
                              </w:rPr>
                              <w:t xml:space="preserve">planning unit’s </w:t>
                            </w:r>
                            <w:r w:rsidRPr="001161D4">
                              <w:rPr>
                                <w:rStyle w:val="BookTitle"/>
                                <w:rFonts w:ascii="Optima" w:hAnsi="Optima"/>
                                <w:sz w:val="28"/>
                                <w:szCs w:val="28"/>
                              </w:rPr>
                              <w:t>selection frequency</w:t>
                            </w:r>
                            <w:r>
                              <w:rPr>
                                <w:rStyle w:val="BookTitle"/>
                                <w:rFonts w:ascii="Optima" w:hAnsi="Optima"/>
                                <w:sz w:val="28"/>
                                <w:szCs w:val="28"/>
                              </w:rPr>
                              <w:t xml:space="preserve"> (SF)</w:t>
                            </w:r>
                            <w:r w:rsidRPr="001161D4">
                              <w:rPr>
                                <w:rStyle w:val="BookTitle"/>
                                <w:rFonts w:ascii="Optima" w:hAnsi="Optima"/>
                                <w:b w:val="0"/>
                                <w:sz w:val="28"/>
                                <w:szCs w:val="28"/>
                              </w:rPr>
                              <w:t xml:space="preserve">. For example, if we executed 10 runs, as we </w:t>
                            </w:r>
                            <w:r>
                              <w:rPr>
                                <w:rStyle w:val="BookTitle"/>
                                <w:rFonts w:ascii="Optima" w:hAnsi="Optima"/>
                                <w:b w:val="0"/>
                                <w:sz w:val="28"/>
                                <w:szCs w:val="28"/>
                              </w:rPr>
                              <w:t>do in these activities</w:t>
                            </w:r>
                            <w:r w:rsidRPr="001161D4">
                              <w:rPr>
                                <w:rStyle w:val="BookTitle"/>
                                <w:rFonts w:ascii="Optima" w:hAnsi="Optima"/>
                                <w:b w:val="0"/>
                                <w:sz w:val="28"/>
                                <w:szCs w:val="28"/>
                              </w:rPr>
                              <w:t xml:space="preserve">, the highest selection frequency value for any planning unit would be 10, meaning it was chosen in all 10 solutions. </w:t>
                            </w:r>
                            <w:r>
                              <w:rPr>
                                <w:rStyle w:val="BookTitle"/>
                                <w:rFonts w:ascii="Optima" w:hAnsi="Optima"/>
                                <w:b w:val="0"/>
                                <w:sz w:val="28"/>
                                <w:szCs w:val="28"/>
                              </w:rPr>
                              <w:t xml:space="preserve">If we executed 100 runs, the highest </w:t>
                            </w:r>
                            <w:r w:rsidRPr="004F0519">
                              <w:rPr>
                                <w:rStyle w:val="BookTitle"/>
                                <w:rFonts w:ascii="Optima" w:hAnsi="Optima"/>
                                <w:sz w:val="28"/>
                                <w:szCs w:val="28"/>
                              </w:rPr>
                              <w:t xml:space="preserve">SF </w:t>
                            </w:r>
                            <w:r>
                              <w:rPr>
                                <w:rStyle w:val="BookTitle"/>
                                <w:rFonts w:ascii="Optima" w:hAnsi="Optima"/>
                                <w:b w:val="0"/>
                                <w:sz w:val="28"/>
                                <w:szCs w:val="28"/>
                              </w:rPr>
                              <w:t>would be 100.</w:t>
                            </w:r>
                            <w:r w:rsidRPr="001161D4">
                              <w:rPr>
                                <w:rStyle w:val="BookTitle"/>
                                <w:rFonts w:ascii="Optima" w:hAnsi="Optima"/>
                                <w:b w:val="0"/>
                                <w:sz w:val="28"/>
                                <w:szCs w:val="28"/>
                              </w:rPr>
                              <w:t xml:space="preserve"> We can use this value to </w:t>
                            </w:r>
                            <w:r>
                              <w:rPr>
                                <w:rStyle w:val="BookTitle"/>
                                <w:rFonts w:ascii="Optima" w:hAnsi="Optima"/>
                                <w:b w:val="0"/>
                                <w:sz w:val="28"/>
                                <w:szCs w:val="28"/>
                              </w:rPr>
                              <w:t>find a measure of importance of any planning unit in finding an efficient solution.  if a planning unit has a SF of 1 then it is always needed in efficient solutions, but if it is only selected 50% of the times then there may be an equally efficient alternative.</w:t>
                            </w:r>
                          </w:p>
                          <w:p w14:paraId="127223E6" w14:textId="77777777" w:rsidR="003F5946" w:rsidRDefault="003F5946" w:rsidP="001161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0;margin-top:26.6pt;width:6in;height:21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" filled="f" strokecolor="black [3213]">
                <v:textbox>
                  <w:txbxContent>
                    <w:p w14:paraId="7C382F0E" w14:textId="0E78288F" w:rsidR="003F5946" w:rsidRPr="001161D4" w:rsidRDefault="003F5946" w:rsidP="001161D4">
                      <w:pPr>
                        <w:rPr>
                          <w:rStyle w:val="BookTitle"/>
                          <w:rFonts w:ascii="Optima" w:hAnsi="Optima"/>
                          <w:b w:val="0"/>
                          <w:sz w:val="28"/>
                          <w:szCs w:val="28"/>
                        </w:rPr>
                      </w:pPr>
                      <w:r w:rsidRPr="001161D4">
                        <w:rPr>
                          <w:rStyle w:val="BookTitle"/>
                          <w:rFonts w:ascii="Optima" w:hAnsi="Optima"/>
                          <w:b w:val="0"/>
                          <w:sz w:val="28"/>
                          <w:szCs w:val="28"/>
                        </w:rPr>
                        <w:t>If we look at the number of times a</w:t>
                      </w:r>
                      <w:r>
                        <w:rPr>
                          <w:rStyle w:val="BookTitle"/>
                          <w:rFonts w:ascii="Optima" w:hAnsi="Optima"/>
                          <w:b w:val="0"/>
                          <w:sz w:val="28"/>
                          <w:szCs w:val="28"/>
                        </w:rPr>
                        <w:t>n individual</w:t>
                      </w:r>
                      <w:r w:rsidRPr="001161D4">
                        <w:rPr>
                          <w:rStyle w:val="BookTitle"/>
                          <w:rFonts w:ascii="Optima" w:hAnsi="Optima"/>
                          <w:b w:val="0"/>
                          <w:sz w:val="28"/>
                          <w:szCs w:val="28"/>
                        </w:rPr>
                        <w:t xml:space="preserve"> planning unit is included in a </w:t>
                      </w:r>
                      <w:r>
                        <w:rPr>
                          <w:rStyle w:val="BookTitle"/>
                          <w:rFonts w:ascii="Optima" w:hAnsi="Optima"/>
                          <w:b w:val="0"/>
                          <w:sz w:val="28"/>
                          <w:szCs w:val="28"/>
                        </w:rPr>
                        <w:t xml:space="preserve">good </w:t>
                      </w:r>
                      <w:r w:rsidRPr="001161D4">
                        <w:rPr>
                          <w:rStyle w:val="BookTitle"/>
                          <w:rFonts w:ascii="Optima" w:hAnsi="Optima"/>
                          <w:b w:val="0"/>
                          <w:sz w:val="28"/>
                          <w:szCs w:val="28"/>
                        </w:rPr>
                        <w:t xml:space="preserve">solution for a specific scenario we can </w:t>
                      </w:r>
                      <w:r>
                        <w:rPr>
                          <w:rStyle w:val="BookTitle"/>
                          <w:rFonts w:ascii="Optima" w:hAnsi="Optima"/>
                          <w:b w:val="0"/>
                          <w:sz w:val="28"/>
                          <w:szCs w:val="28"/>
                        </w:rPr>
                        <w:t>find the</w:t>
                      </w:r>
                      <w:r w:rsidRPr="001161D4">
                        <w:rPr>
                          <w:rStyle w:val="BookTitle"/>
                          <w:rFonts w:ascii="Optima" w:hAnsi="Optima"/>
                          <w:b w:val="0"/>
                          <w:sz w:val="28"/>
                          <w:szCs w:val="28"/>
                        </w:rPr>
                        <w:t xml:space="preserve"> </w:t>
                      </w:r>
                      <w:r>
                        <w:rPr>
                          <w:rStyle w:val="BookTitle"/>
                          <w:rFonts w:ascii="Optima" w:hAnsi="Optima"/>
                          <w:b w:val="0"/>
                          <w:sz w:val="28"/>
                          <w:szCs w:val="28"/>
                        </w:rPr>
                        <w:t xml:space="preserve">planning unit’s </w:t>
                      </w:r>
                      <w:r w:rsidRPr="001161D4">
                        <w:rPr>
                          <w:rStyle w:val="BookTitle"/>
                          <w:rFonts w:ascii="Optima" w:hAnsi="Optima"/>
                          <w:sz w:val="28"/>
                          <w:szCs w:val="28"/>
                        </w:rPr>
                        <w:t>selection frequency</w:t>
                      </w:r>
                      <w:r>
                        <w:rPr>
                          <w:rStyle w:val="BookTitle"/>
                          <w:rFonts w:ascii="Optima" w:hAnsi="Optima"/>
                          <w:sz w:val="28"/>
                          <w:szCs w:val="28"/>
                        </w:rPr>
                        <w:t xml:space="preserve"> (SF)</w:t>
                      </w:r>
                      <w:r w:rsidRPr="001161D4">
                        <w:rPr>
                          <w:rStyle w:val="BookTitle"/>
                          <w:rFonts w:ascii="Optima" w:hAnsi="Optima"/>
                          <w:b w:val="0"/>
                          <w:sz w:val="28"/>
                          <w:szCs w:val="28"/>
                        </w:rPr>
                        <w:t xml:space="preserve">. For example, if we executed 10 runs, as we </w:t>
                      </w:r>
                      <w:r>
                        <w:rPr>
                          <w:rStyle w:val="BookTitle"/>
                          <w:rFonts w:ascii="Optima" w:hAnsi="Optima"/>
                          <w:b w:val="0"/>
                          <w:sz w:val="28"/>
                          <w:szCs w:val="28"/>
                        </w:rPr>
                        <w:t>do in these activities</w:t>
                      </w:r>
                      <w:r w:rsidRPr="001161D4">
                        <w:rPr>
                          <w:rStyle w:val="BookTitle"/>
                          <w:rFonts w:ascii="Optima" w:hAnsi="Optima"/>
                          <w:b w:val="0"/>
                          <w:sz w:val="28"/>
                          <w:szCs w:val="28"/>
                        </w:rPr>
                        <w:t xml:space="preserve">, the highest selection frequency value for any planning unit would be 10, meaning it was chosen in all 10 solutions. </w:t>
                      </w:r>
                      <w:r>
                        <w:rPr>
                          <w:rStyle w:val="BookTitle"/>
                          <w:rFonts w:ascii="Optima" w:hAnsi="Optima"/>
                          <w:b w:val="0"/>
                          <w:sz w:val="28"/>
                          <w:szCs w:val="28"/>
                        </w:rPr>
                        <w:t xml:space="preserve">If we executed 100 runs, the highest </w:t>
                      </w:r>
                      <w:r w:rsidRPr="004F0519">
                        <w:rPr>
                          <w:rStyle w:val="BookTitle"/>
                          <w:rFonts w:ascii="Optima" w:hAnsi="Optima"/>
                          <w:sz w:val="28"/>
                          <w:szCs w:val="28"/>
                        </w:rPr>
                        <w:t xml:space="preserve">SF </w:t>
                      </w:r>
                      <w:r>
                        <w:rPr>
                          <w:rStyle w:val="BookTitle"/>
                          <w:rFonts w:ascii="Optima" w:hAnsi="Optima"/>
                          <w:b w:val="0"/>
                          <w:sz w:val="28"/>
                          <w:szCs w:val="28"/>
                        </w:rPr>
                        <w:t>would be 100.</w:t>
                      </w:r>
                      <w:r w:rsidRPr="001161D4">
                        <w:rPr>
                          <w:rStyle w:val="BookTitle"/>
                          <w:rFonts w:ascii="Optima" w:hAnsi="Optima"/>
                          <w:b w:val="0"/>
                          <w:sz w:val="28"/>
                          <w:szCs w:val="28"/>
                        </w:rPr>
                        <w:t xml:space="preserve"> We can use this value to </w:t>
                      </w:r>
                      <w:r>
                        <w:rPr>
                          <w:rStyle w:val="BookTitle"/>
                          <w:rFonts w:ascii="Optima" w:hAnsi="Optima"/>
                          <w:b w:val="0"/>
                          <w:sz w:val="28"/>
                          <w:szCs w:val="28"/>
                        </w:rPr>
                        <w:t xml:space="preserve">find a measure of importance of any planning unit in finding an efficient solution.  if a planning unit has a SF of 1 then it is always needed in efficient solutions, but if it is only selected 50% of </w:t>
                      </w:r>
                      <w:r>
                        <w:rPr>
                          <w:rStyle w:val="BookTitle"/>
                          <w:rFonts w:ascii="Optima" w:hAnsi="Optima"/>
                          <w:b w:val="0"/>
                          <w:sz w:val="28"/>
                          <w:szCs w:val="28"/>
                        </w:rPr>
                        <w:t xml:space="preserve">the times then there </w:t>
                      </w:r>
                      <w:r>
                        <w:rPr>
                          <w:rStyle w:val="BookTitle"/>
                          <w:rFonts w:ascii="Optima" w:hAnsi="Optima"/>
                          <w:b w:val="0"/>
                          <w:sz w:val="28"/>
                          <w:szCs w:val="28"/>
                        </w:rPr>
                        <w:t>may be an equally efficient alternative.</w:t>
                      </w:r>
                    </w:p>
                    <w:p w14:paraId="127223E6" w14:textId="77777777" w:rsidR="003F5946" w:rsidRDefault="003F5946" w:rsidP="001161D4"/>
                  </w:txbxContent>
                </v:textbox>
                <w10:wrap type="square"/>
              </v:shape>
            </w:pict>
          </mc:Fallback>
        </mc:AlternateContent>
      </w:r>
      <w:r w:rsidR="00030974" w:rsidRPr="00AE4DAB">
        <w:rPr>
          <w:rStyle w:val="BookTitle"/>
          <w:rFonts w:ascii="Times New Roman" w:hAnsi="Times New Roman" w:cs="Times New Roman"/>
          <w:b w:val="0"/>
        </w:rPr>
        <w:t>Section 3</w:t>
      </w:r>
      <w:r w:rsidR="009A23B0" w:rsidRPr="00AE4DAB">
        <w:rPr>
          <w:rStyle w:val="BookTitle"/>
          <w:rFonts w:ascii="Times New Roman" w:hAnsi="Times New Roman" w:cs="Times New Roman"/>
          <w:b w:val="0"/>
        </w:rPr>
        <w:t>: Selection Frequencies</w:t>
      </w:r>
      <w:r w:rsidRPr="00AE4DAB">
        <w:rPr>
          <w:rStyle w:val="BookTitle"/>
          <w:rFonts w:ascii="Times New Roman" w:hAnsi="Times New Roman" w:cs="Times New Roman"/>
          <w:b w:val="0"/>
        </w:rPr>
        <w:t xml:space="preserve"> (SF)</w:t>
      </w:r>
    </w:p>
    <w:p w14:paraId="22BDFFF3" w14:textId="77777777" w:rsidR="00150628" w:rsidRPr="00AE4DAB" w:rsidRDefault="00150628" w:rsidP="00681BB9">
      <w:pPr>
        <w:ind w:left="360"/>
        <w:jc w:val="both"/>
        <w:rPr>
          <w:rStyle w:val="BookTitle"/>
          <w:rFonts w:ascii="Times New Roman" w:hAnsi="Times New Roman" w:cs="Times New Roman"/>
          <w:b w:val="0"/>
        </w:rPr>
      </w:pPr>
    </w:p>
    <w:p w14:paraId="2CB639E6" w14:textId="5758866C" w:rsidR="007D5F98" w:rsidRPr="00AE4DAB" w:rsidRDefault="00225585" w:rsidP="007D5F98">
      <w:pPr>
        <w:pStyle w:val="ListParagraph"/>
        <w:numPr>
          <w:ilvl w:val="0"/>
          <w:numId w:val="18"/>
        </w:numPr>
        <w:ind w:left="360"/>
        <w:jc w:val="both"/>
        <w:rPr>
          <w:rStyle w:val="BookTitle"/>
          <w:rFonts w:ascii="Times New Roman" w:hAnsi="Times New Roman" w:cs="Times New Roman"/>
          <w:b w:val="0"/>
        </w:rPr>
      </w:pPr>
      <w:r w:rsidRPr="00AE4DAB">
        <w:rPr>
          <w:rStyle w:val="BookTitle"/>
          <w:rFonts w:ascii="Times New Roman" w:hAnsi="Times New Roman" w:cs="Times New Roman"/>
          <w:b w:val="0"/>
        </w:rPr>
        <w:t xml:space="preserve">First view each scenario’s </w:t>
      </w:r>
      <w:r w:rsidRPr="001144AA">
        <w:rPr>
          <w:rStyle w:val="BookTitle"/>
          <w:rFonts w:ascii="Times New Roman" w:hAnsi="Times New Roman" w:cs="Times New Roman"/>
        </w:rPr>
        <w:t>selection frequency map</w:t>
      </w:r>
      <w:r w:rsidRPr="00AE4DAB">
        <w:rPr>
          <w:rStyle w:val="BookTitle"/>
          <w:rFonts w:ascii="Times New Roman" w:hAnsi="Times New Roman" w:cs="Times New Roman"/>
          <w:b w:val="0"/>
        </w:rPr>
        <w:t xml:space="preserve">. Then </w:t>
      </w:r>
      <w:r w:rsidR="001161D4" w:rsidRPr="00AE4DAB">
        <w:rPr>
          <w:rStyle w:val="BookTitle"/>
          <w:rFonts w:ascii="Times New Roman" w:hAnsi="Times New Roman" w:cs="Times New Roman"/>
          <w:b w:val="0"/>
        </w:rPr>
        <w:t>view</w:t>
      </w:r>
      <w:r w:rsidR="00150628" w:rsidRPr="00AE4DAB">
        <w:rPr>
          <w:rStyle w:val="BookTitle"/>
          <w:rFonts w:ascii="Times New Roman" w:hAnsi="Times New Roman" w:cs="Times New Roman"/>
          <w:b w:val="0"/>
        </w:rPr>
        <w:t xml:space="preserve"> </w:t>
      </w:r>
      <w:r w:rsidR="001161D4" w:rsidRPr="00AE4DAB">
        <w:rPr>
          <w:rStyle w:val="BookTitle"/>
          <w:rFonts w:ascii="Times New Roman" w:hAnsi="Times New Roman" w:cs="Times New Roman"/>
          <w:b w:val="0"/>
        </w:rPr>
        <w:t xml:space="preserve">the </w:t>
      </w:r>
      <w:r w:rsidR="001144AA">
        <w:rPr>
          <w:rStyle w:val="BookTitle"/>
          <w:rFonts w:ascii="Times New Roman" w:hAnsi="Times New Roman" w:cs="Times New Roman"/>
        </w:rPr>
        <w:t>selection frequency difference m</w:t>
      </w:r>
      <w:r w:rsidR="00150628" w:rsidRPr="00AE4DAB">
        <w:rPr>
          <w:rStyle w:val="BookTitle"/>
          <w:rFonts w:ascii="Times New Roman" w:hAnsi="Times New Roman" w:cs="Times New Roman"/>
        </w:rPr>
        <w:t>ap.</w:t>
      </w:r>
      <w:r w:rsidR="007D5F98" w:rsidRPr="00AE4DAB">
        <w:rPr>
          <w:rStyle w:val="BookTitle"/>
          <w:rFonts w:ascii="Times New Roman" w:hAnsi="Times New Roman" w:cs="Times New Roman"/>
        </w:rPr>
        <w:t xml:space="preserve"> </w:t>
      </w:r>
      <w:r w:rsidR="007D5F98" w:rsidRPr="00AE4DAB">
        <w:rPr>
          <w:rStyle w:val="BookTitle"/>
          <w:rFonts w:ascii="Times New Roman" w:hAnsi="Times New Roman" w:cs="Times New Roman"/>
          <w:b w:val="0"/>
        </w:rPr>
        <w:t>In this Difference map</w:t>
      </w:r>
      <w:r w:rsidR="007D5F98" w:rsidRPr="00AE4DAB">
        <w:rPr>
          <w:rStyle w:val="BookTitle"/>
          <w:rFonts w:ascii="Times New Roman" w:hAnsi="Times New Roman" w:cs="Times New Roman"/>
        </w:rPr>
        <w:t xml:space="preserve"> </w:t>
      </w:r>
      <w:r w:rsidR="007D5F98" w:rsidRPr="00AE4DAB">
        <w:rPr>
          <w:rStyle w:val="BookTitle"/>
          <w:rFonts w:ascii="Times New Roman" w:hAnsi="Times New Roman" w:cs="Times New Roman"/>
          <w:b w:val="0"/>
        </w:rPr>
        <w:t xml:space="preserve">the color gradient for each cost scenario </w:t>
      </w:r>
      <w:r w:rsidR="001144AA">
        <w:rPr>
          <w:rStyle w:val="BookTitle"/>
          <w:rFonts w:ascii="Times New Roman" w:hAnsi="Times New Roman" w:cs="Times New Roman"/>
          <w:b w:val="0"/>
        </w:rPr>
        <w:t xml:space="preserve">remains the same </w:t>
      </w:r>
      <w:r w:rsidR="007D5F98" w:rsidRPr="00AE4DAB">
        <w:rPr>
          <w:rStyle w:val="BookTitle"/>
          <w:rFonts w:ascii="Times New Roman" w:hAnsi="Times New Roman" w:cs="Times New Roman"/>
          <w:b w:val="0"/>
        </w:rPr>
        <w:t>(</w:t>
      </w:r>
      <w:r w:rsidR="00F3467D">
        <w:rPr>
          <w:rStyle w:val="BookTitle"/>
          <w:rFonts w:ascii="Times New Roman" w:hAnsi="Times New Roman" w:cs="Times New Roman"/>
          <w:b w:val="0"/>
        </w:rPr>
        <w:t>green</w:t>
      </w:r>
      <w:r w:rsidR="007D5F98" w:rsidRPr="00AE4DAB">
        <w:rPr>
          <w:rStyle w:val="BookTitle"/>
          <w:rFonts w:ascii="Times New Roman" w:hAnsi="Times New Roman" w:cs="Times New Roman"/>
          <w:b w:val="0"/>
        </w:rPr>
        <w:t xml:space="preserve">= Cost 1, </w:t>
      </w:r>
      <w:r w:rsidR="00F3467D">
        <w:rPr>
          <w:rStyle w:val="BookTitle"/>
          <w:rFonts w:ascii="Times New Roman" w:hAnsi="Times New Roman" w:cs="Times New Roman"/>
          <w:b w:val="0"/>
        </w:rPr>
        <w:t>blue</w:t>
      </w:r>
      <w:r w:rsidR="00F3467D" w:rsidRPr="00AE4DAB">
        <w:rPr>
          <w:rStyle w:val="BookTitle"/>
          <w:rFonts w:ascii="Times New Roman" w:hAnsi="Times New Roman" w:cs="Times New Roman"/>
          <w:b w:val="0"/>
        </w:rPr>
        <w:t xml:space="preserve"> </w:t>
      </w:r>
      <w:r w:rsidR="007D5F98" w:rsidRPr="00AE4DAB">
        <w:rPr>
          <w:rStyle w:val="BookTitle"/>
          <w:rFonts w:ascii="Times New Roman" w:hAnsi="Times New Roman" w:cs="Times New Roman"/>
          <w:b w:val="0"/>
        </w:rPr>
        <w:t>= cost 2)</w:t>
      </w:r>
      <w:r w:rsidR="001144AA">
        <w:rPr>
          <w:rStyle w:val="BookTitle"/>
          <w:rFonts w:ascii="Times New Roman" w:hAnsi="Times New Roman" w:cs="Times New Roman"/>
          <w:b w:val="0"/>
        </w:rPr>
        <w:t>. the color gradient</w:t>
      </w:r>
      <w:r w:rsidR="007D5F98" w:rsidRPr="00AE4DAB">
        <w:rPr>
          <w:rStyle w:val="BookTitle"/>
          <w:rFonts w:ascii="Times New Roman" w:hAnsi="Times New Roman" w:cs="Times New Roman"/>
          <w:b w:val="0"/>
        </w:rPr>
        <w:t xml:space="preserve"> shows the difference in each planning unit’s selection frequency between the two scenarios. The darker the shade, the greater the difference in selection frequency.  </w:t>
      </w:r>
    </w:p>
    <w:p w14:paraId="71241827" w14:textId="77777777" w:rsidR="00225585" w:rsidRPr="00AE4DAB" w:rsidRDefault="00225585" w:rsidP="007D5F98">
      <w:pPr>
        <w:jc w:val="both"/>
        <w:rPr>
          <w:rStyle w:val="BookTitle"/>
          <w:rFonts w:ascii="Times New Roman" w:hAnsi="Times New Roman" w:cs="Times New Roman"/>
          <w:b w:val="0"/>
        </w:rPr>
      </w:pPr>
    </w:p>
    <w:p w14:paraId="58522779" w14:textId="77777777" w:rsidR="00A95BF6" w:rsidRPr="00AE4DAB" w:rsidRDefault="00A95BF6" w:rsidP="00225585">
      <w:pPr>
        <w:jc w:val="both"/>
        <w:rPr>
          <w:rStyle w:val="BookTitle"/>
          <w:rFonts w:ascii="Times New Roman" w:hAnsi="Times New Roman" w:cs="Times New Roman"/>
          <w:b w:val="0"/>
        </w:rPr>
      </w:pPr>
    </w:p>
    <w:p w14:paraId="6F13B55D" w14:textId="6629EF48" w:rsidR="00225585" w:rsidRPr="00AE4DAB" w:rsidRDefault="00225585" w:rsidP="00225585">
      <w:pPr>
        <w:jc w:val="both"/>
        <w:rPr>
          <w:rStyle w:val="BookTitle"/>
          <w:rFonts w:ascii="Times New Roman" w:hAnsi="Times New Roman" w:cs="Times New Roman"/>
          <w:b w:val="0"/>
        </w:rPr>
      </w:pPr>
      <w:r w:rsidRPr="00AE4DAB">
        <w:rPr>
          <w:rStyle w:val="BookTitle"/>
          <w:rFonts w:ascii="Times New Roman" w:hAnsi="Times New Roman" w:cs="Times New Roman"/>
          <w:b w:val="0"/>
        </w:rPr>
        <w:t xml:space="preserve">Insert small screen shots of the three </w:t>
      </w:r>
      <w:r w:rsidR="001144AA">
        <w:rPr>
          <w:rStyle w:val="BookTitle"/>
          <w:rFonts w:ascii="Times New Roman" w:hAnsi="Times New Roman" w:cs="Times New Roman"/>
          <w:b w:val="0"/>
        </w:rPr>
        <w:t xml:space="preserve">selection frequency maps </w:t>
      </w:r>
      <w:r w:rsidRPr="00AE4DAB">
        <w:rPr>
          <w:rStyle w:val="BookTitle"/>
          <w:rFonts w:ascii="Times New Roman" w:hAnsi="Times New Roman" w:cs="Times New Roman"/>
          <w:b w:val="0"/>
        </w:rPr>
        <w:t>and describe what you see below.</w:t>
      </w:r>
    </w:p>
    <w:p w14:paraId="2090E41C" w14:textId="77777777" w:rsidR="00225585" w:rsidRPr="00AE4DAB" w:rsidRDefault="00225585" w:rsidP="00225585">
      <w:pPr>
        <w:jc w:val="both"/>
        <w:rPr>
          <w:rStyle w:val="BookTitle"/>
          <w:rFonts w:ascii="Times New Roman" w:hAnsi="Times New Roman" w:cs="Times New Roman"/>
          <w:b w:val="0"/>
        </w:rPr>
      </w:pPr>
    </w:p>
    <w:p w14:paraId="718BC99B" w14:textId="7A29B319" w:rsidR="00225585" w:rsidRDefault="00225585" w:rsidP="00225585">
      <w:pPr>
        <w:jc w:val="both"/>
        <w:rPr>
          <w:rStyle w:val="BookTitle"/>
          <w:rFonts w:ascii="Times New Roman" w:hAnsi="Times New Roman" w:cs="Times New Roman"/>
          <w:b w:val="0"/>
        </w:rPr>
      </w:pPr>
    </w:p>
    <w:p w14:paraId="0F07C003" w14:textId="77777777" w:rsidR="00820F74" w:rsidRDefault="00820F74" w:rsidP="00225585">
      <w:pPr>
        <w:jc w:val="both"/>
        <w:rPr>
          <w:rStyle w:val="BookTitle"/>
          <w:rFonts w:ascii="Times New Roman" w:hAnsi="Times New Roman" w:cs="Times New Roman"/>
          <w:b w:val="0"/>
        </w:rPr>
      </w:pPr>
    </w:p>
    <w:p w14:paraId="2608F8FF" w14:textId="77777777" w:rsidR="00225585" w:rsidRPr="00AE4DAB" w:rsidRDefault="00225585" w:rsidP="00225585">
      <w:pPr>
        <w:jc w:val="both"/>
        <w:rPr>
          <w:rStyle w:val="BookTitle"/>
          <w:rFonts w:ascii="Times New Roman" w:hAnsi="Times New Roman" w:cs="Times New Roman"/>
          <w:b w:val="0"/>
        </w:rPr>
      </w:pPr>
    </w:p>
    <w:p w14:paraId="0EF58EB6" w14:textId="77777777" w:rsidR="00225585" w:rsidRPr="00AE4DAB" w:rsidRDefault="00225585" w:rsidP="00225585">
      <w:pPr>
        <w:jc w:val="both"/>
        <w:rPr>
          <w:rStyle w:val="BookTitle"/>
          <w:rFonts w:ascii="Times New Roman" w:hAnsi="Times New Roman" w:cs="Times New Roman"/>
          <w:b w:val="0"/>
        </w:rPr>
      </w:pPr>
    </w:p>
    <w:p w14:paraId="5A6870A4" w14:textId="7A725FD1" w:rsidR="00472E16" w:rsidRPr="00AE4DAB" w:rsidRDefault="0046774E" w:rsidP="00276A00">
      <w:pPr>
        <w:jc w:val="both"/>
        <w:rPr>
          <w:rStyle w:val="BookTitle"/>
          <w:rFonts w:ascii="Times New Roman" w:hAnsi="Times New Roman" w:cs="Times New Roman"/>
          <w:b w:val="0"/>
        </w:rPr>
      </w:pPr>
      <w:r w:rsidRPr="00AE4DAB">
        <w:rPr>
          <w:rStyle w:val="BookTitle"/>
          <w:rFonts w:ascii="Times New Roman" w:hAnsi="Times New Roman" w:cs="Times New Roman"/>
          <w:b w:val="0"/>
        </w:rPr>
        <w:t>describe</w:t>
      </w:r>
      <w:r w:rsidR="00A95BF6" w:rsidRPr="00AE4DAB">
        <w:rPr>
          <w:rStyle w:val="BookTitle"/>
          <w:rFonts w:ascii="Times New Roman" w:hAnsi="Times New Roman" w:cs="Times New Roman"/>
          <w:b w:val="0"/>
        </w:rPr>
        <w:t xml:space="preserve"> whether or not you think</w:t>
      </w:r>
      <w:r w:rsidR="00472E16" w:rsidRPr="00AE4DAB">
        <w:rPr>
          <w:rStyle w:val="BookTitle"/>
          <w:rFonts w:ascii="Times New Roman" w:hAnsi="Times New Roman" w:cs="Times New Roman"/>
          <w:b w:val="0"/>
        </w:rPr>
        <w:t xml:space="preserve"> </w:t>
      </w:r>
      <w:r w:rsidR="001144AA">
        <w:rPr>
          <w:rStyle w:val="BookTitle"/>
          <w:rFonts w:ascii="Times New Roman" w:hAnsi="Times New Roman" w:cs="Times New Roman"/>
          <w:b w:val="0"/>
        </w:rPr>
        <w:t>using a</w:t>
      </w:r>
      <w:r w:rsidR="00A95BF6" w:rsidRPr="00AE4DAB">
        <w:rPr>
          <w:rStyle w:val="BookTitle"/>
          <w:rFonts w:ascii="Times New Roman" w:hAnsi="Times New Roman" w:cs="Times New Roman"/>
          <w:b w:val="0"/>
        </w:rPr>
        <w:t xml:space="preserve"> </w:t>
      </w:r>
      <w:r w:rsidRPr="00AE4DAB">
        <w:rPr>
          <w:rStyle w:val="BookTitle"/>
          <w:rFonts w:ascii="Times New Roman" w:hAnsi="Times New Roman" w:cs="Times New Roman"/>
          <w:b w:val="0"/>
        </w:rPr>
        <w:t>selection fr</w:t>
      </w:r>
      <w:r w:rsidR="00472E16" w:rsidRPr="00AE4DAB">
        <w:rPr>
          <w:rStyle w:val="BookTitle"/>
          <w:rFonts w:ascii="Times New Roman" w:hAnsi="Times New Roman" w:cs="Times New Roman"/>
          <w:b w:val="0"/>
        </w:rPr>
        <w:t xml:space="preserve">equency map </w:t>
      </w:r>
      <w:r w:rsidR="00A95BF6" w:rsidRPr="00AE4DAB">
        <w:rPr>
          <w:rStyle w:val="BookTitle"/>
          <w:rFonts w:ascii="Times New Roman" w:hAnsi="Times New Roman" w:cs="Times New Roman"/>
          <w:b w:val="0"/>
        </w:rPr>
        <w:t xml:space="preserve">to determine which planning units should be </w:t>
      </w:r>
      <w:r w:rsidR="00D0711B" w:rsidRPr="00AE4DAB">
        <w:rPr>
          <w:rStyle w:val="BookTitle"/>
          <w:rFonts w:ascii="Times New Roman" w:hAnsi="Times New Roman" w:cs="Times New Roman"/>
          <w:b w:val="0"/>
        </w:rPr>
        <w:t>prioritized</w:t>
      </w:r>
      <w:r w:rsidR="00A95BF6" w:rsidRPr="00AE4DAB">
        <w:rPr>
          <w:rStyle w:val="BookTitle"/>
          <w:rFonts w:ascii="Times New Roman" w:hAnsi="Times New Roman" w:cs="Times New Roman"/>
          <w:b w:val="0"/>
        </w:rPr>
        <w:t xml:space="preserve"> is a good or bad idea.</w:t>
      </w:r>
    </w:p>
    <w:p w14:paraId="1CE6C7D5" w14:textId="77777777" w:rsidR="00820F74" w:rsidRPr="00AE4DAB" w:rsidRDefault="00820F74" w:rsidP="00276A00">
      <w:pPr>
        <w:jc w:val="both"/>
        <w:rPr>
          <w:rStyle w:val="BookTitle"/>
          <w:rFonts w:ascii="Times New Roman" w:hAnsi="Times New Roman" w:cs="Times New Roman"/>
          <w:b w:val="0"/>
        </w:rPr>
      </w:pPr>
    </w:p>
    <w:p w14:paraId="4F3E637A" w14:textId="77777777" w:rsidR="0046774E" w:rsidRPr="00AE4DAB" w:rsidRDefault="0046774E" w:rsidP="00276A00">
      <w:pPr>
        <w:jc w:val="both"/>
        <w:rPr>
          <w:rStyle w:val="BookTitle"/>
          <w:rFonts w:ascii="Times New Roman" w:hAnsi="Times New Roman" w:cs="Times New Roman"/>
          <w:b w:val="0"/>
        </w:rPr>
      </w:pPr>
    </w:p>
    <w:p w14:paraId="3AA332FF" w14:textId="77777777" w:rsidR="0046774E" w:rsidRPr="00AE4DAB" w:rsidRDefault="0046774E" w:rsidP="00276A00">
      <w:pPr>
        <w:jc w:val="both"/>
        <w:rPr>
          <w:rStyle w:val="BookTitle"/>
          <w:rFonts w:ascii="Times New Roman" w:hAnsi="Times New Roman" w:cs="Times New Roman"/>
          <w:b w:val="0"/>
        </w:rPr>
      </w:pPr>
    </w:p>
    <w:p w14:paraId="21E82A4B" w14:textId="77777777" w:rsidR="0046774E" w:rsidRPr="00AE4DAB" w:rsidRDefault="0046774E" w:rsidP="00276A00">
      <w:pPr>
        <w:jc w:val="both"/>
        <w:rPr>
          <w:rStyle w:val="BookTitle"/>
          <w:rFonts w:ascii="Times New Roman" w:hAnsi="Times New Roman" w:cs="Times New Roman"/>
          <w:b w:val="0"/>
        </w:rPr>
      </w:pPr>
    </w:p>
    <w:p w14:paraId="561BCB3E" w14:textId="67E53D8B" w:rsidR="00720322" w:rsidRPr="00AE4DAB" w:rsidRDefault="00472E16" w:rsidP="00692DF6">
      <w:pPr>
        <w:pStyle w:val="ListParagraph"/>
        <w:numPr>
          <w:ilvl w:val="0"/>
          <w:numId w:val="18"/>
        </w:numPr>
        <w:ind w:left="360"/>
        <w:jc w:val="both"/>
        <w:rPr>
          <w:rStyle w:val="BookTitle"/>
          <w:rFonts w:ascii="Times New Roman" w:hAnsi="Times New Roman" w:cs="Times New Roman"/>
          <w:b w:val="0"/>
        </w:rPr>
      </w:pPr>
      <w:r w:rsidRPr="00AE4DAB">
        <w:rPr>
          <w:rStyle w:val="BookTitle"/>
          <w:rFonts w:ascii="Times New Roman" w:hAnsi="Times New Roman" w:cs="Times New Roman"/>
          <w:b w:val="0"/>
        </w:rPr>
        <w:t>Lets explore this question more rigorously.</w:t>
      </w:r>
      <w:r w:rsidR="00830893" w:rsidRPr="00AE4DAB">
        <w:rPr>
          <w:rStyle w:val="BookTitle"/>
          <w:rFonts w:ascii="Times New Roman" w:hAnsi="Times New Roman" w:cs="Times New Roman"/>
          <w:b w:val="0"/>
        </w:rPr>
        <w:t xml:space="preserve"> </w:t>
      </w:r>
      <w:r w:rsidR="00AD4FCC" w:rsidRPr="00AE4DAB">
        <w:rPr>
          <w:rStyle w:val="BookTitle"/>
          <w:rFonts w:ascii="Times New Roman" w:hAnsi="Times New Roman" w:cs="Times New Roman"/>
          <w:b w:val="0"/>
        </w:rPr>
        <w:t xml:space="preserve">Download the </w:t>
      </w:r>
      <w:r w:rsidR="00E548E7">
        <w:rPr>
          <w:rStyle w:val="BookTitle"/>
          <w:rFonts w:ascii="Times New Roman" w:hAnsi="Times New Roman" w:cs="Times New Roman"/>
        </w:rPr>
        <w:t>k</w:t>
      </w:r>
      <w:r w:rsidR="00276A00" w:rsidRPr="00AE4DAB">
        <w:rPr>
          <w:rStyle w:val="BookTitle"/>
          <w:rFonts w:ascii="Times New Roman" w:hAnsi="Times New Roman" w:cs="Times New Roman"/>
        </w:rPr>
        <w:t xml:space="preserve">-stat </w:t>
      </w:r>
      <w:r w:rsidR="00E548E7">
        <w:rPr>
          <w:rStyle w:val="BookTitle"/>
          <w:rFonts w:ascii="Times New Roman" w:hAnsi="Times New Roman" w:cs="Times New Roman"/>
        </w:rPr>
        <w:t>selection f</w:t>
      </w:r>
      <w:r w:rsidR="00AD4FCC" w:rsidRPr="00AE4DAB">
        <w:rPr>
          <w:rStyle w:val="BookTitle"/>
          <w:rFonts w:ascii="Times New Roman" w:hAnsi="Times New Roman" w:cs="Times New Roman"/>
        </w:rPr>
        <w:t>requenc</w:t>
      </w:r>
      <w:r w:rsidR="00093DD4">
        <w:rPr>
          <w:rStyle w:val="BookTitle"/>
          <w:rFonts w:ascii="Times New Roman" w:hAnsi="Times New Roman" w:cs="Times New Roman"/>
        </w:rPr>
        <w:t>ies</w:t>
      </w:r>
      <w:r w:rsidR="00AD4FCC" w:rsidRPr="00AE4DAB">
        <w:rPr>
          <w:rStyle w:val="BookTitle"/>
          <w:rFonts w:ascii="Times New Roman" w:hAnsi="Times New Roman" w:cs="Times New Roman"/>
          <w:b w:val="0"/>
        </w:rPr>
        <w:t xml:space="preserve"> table.</w:t>
      </w:r>
    </w:p>
    <w:p w14:paraId="6CBA5A87" w14:textId="77777777" w:rsidR="00472E16" w:rsidRPr="00AE4DAB" w:rsidRDefault="00472E16" w:rsidP="00472E16">
      <w:pPr>
        <w:jc w:val="both"/>
        <w:rPr>
          <w:rStyle w:val="BookTitle"/>
          <w:rFonts w:ascii="Times New Roman" w:hAnsi="Times New Roman" w:cs="Times New Roman"/>
          <w:b w:val="0"/>
        </w:rPr>
      </w:pPr>
    </w:p>
    <w:p w14:paraId="4AA103A6" w14:textId="7F857055" w:rsidR="00692DF6" w:rsidRPr="00AE4DAB" w:rsidRDefault="00472E16" w:rsidP="00692DF6">
      <w:pPr>
        <w:pStyle w:val="ListParagraph"/>
        <w:numPr>
          <w:ilvl w:val="0"/>
          <w:numId w:val="18"/>
        </w:numPr>
        <w:ind w:left="360"/>
        <w:jc w:val="both"/>
        <w:rPr>
          <w:rStyle w:val="BookTitle"/>
          <w:rFonts w:ascii="Times New Roman" w:hAnsi="Times New Roman" w:cs="Times New Roman"/>
          <w:b w:val="0"/>
        </w:rPr>
      </w:pPr>
      <w:r w:rsidRPr="00AE4DAB">
        <w:rPr>
          <w:rStyle w:val="BookTitle"/>
          <w:rFonts w:ascii="Times New Roman" w:hAnsi="Times New Roman" w:cs="Times New Roman"/>
          <w:b w:val="0"/>
        </w:rPr>
        <w:t>Similar to the last section, this table shows every individual planning unit (PUID) in our Tasmanian example. The next two columns give us the selection frequency for the two cost scenarios.</w:t>
      </w:r>
    </w:p>
    <w:p w14:paraId="3D1C8D68" w14:textId="77777777" w:rsidR="00472E16" w:rsidRPr="00AE4DAB" w:rsidRDefault="00472E16" w:rsidP="00472E16">
      <w:pPr>
        <w:jc w:val="both"/>
        <w:rPr>
          <w:rStyle w:val="BookTitle"/>
          <w:rFonts w:ascii="Times New Roman" w:hAnsi="Times New Roman" w:cs="Times New Roman"/>
          <w:b w:val="0"/>
        </w:rPr>
      </w:pPr>
    </w:p>
    <w:p w14:paraId="57C86020" w14:textId="41C845D5" w:rsidR="00472E16" w:rsidRPr="00AE4DAB" w:rsidRDefault="00820F74" w:rsidP="00692DF6">
      <w:pPr>
        <w:pStyle w:val="ListParagraph"/>
        <w:numPr>
          <w:ilvl w:val="0"/>
          <w:numId w:val="18"/>
        </w:numPr>
        <w:ind w:left="360"/>
        <w:jc w:val="both"/>
        <w:rPr>
          <w:rStyle w:val="BookTitle"/>
          <w:rFonts w:ascii="Times New Roman" w:hAnsi="Times New Roman" w:cs="Times New Roman"/>
          <w:b w:val="0"/>
        </w:rPr>
      </w:pPr>
      <w:r>
        <w:rPr>
          <w:rStyle w:val="BookTitle"/>
          <w:rFonts w:ascii="Times New Roman" w:hAnsi="Times New Roman" w:cs="Times New Roman"/>
          <w:b w:val="0"/>
        </w:rPr>
        <w:t>C</w:t>
      </w:r>
      <w:r w:rsidR="00472E16" w:rsidRPr="00AE4DAB">
        <w:rPr>
          <w:rStyle w:val="BookTitle"/>
          <w:rFonts w:ascii="Times New Roman" w:hAnsi="Times New Roman" w:cs="Times New Roman"/>
          <w:b w:val="0"/>
        </w:rPr>
        <w:t xml:space="preserve">hoose a threshold you think makes sense for the level of irreplaceability you would like to have in your solution. i.e.  you want to have a </w:t>
      </w:r>
      <w:r w:rsidR="00A95BF6" w:rsidRPr="00AE4DAB">
        <w:rPr>
          <w:rStyle w:val="BookTitle"/>
          <w:rFonts w:ascii="Times New Roman" w:hAnsi="Times New Roman" w:cs="Times New Roman"/>
          <w:b w:val="0"/>
        </w:rPr>
        <w:t xml:space="preserve">spatial </w:t>
      </w:r>
      <w:r w:rsidR="00472E16" w:rsidRPr="00AE4DAB">
        <w:rPr>
          <w:rStyle w:val="BookTitle"/>
          <w:rFonts w:ascii="Times New Roman" w:hAnsi="Times New Roman" w:cs="Times New Roman"/>
          <w:b w:val="0"/>
        </w:rPr>
        <w:t xml:space="preserve">plan </w:t>
      </w:r>
      <w:r w:rsidR="00A95BF6" w:rsidRPr="00AE4DAB">
        <w:rPr>
          <w:rStyle w:val="BookTitle"/>
          <w:rFonts w:ascii="Times New Roman" w:hAnsi="Times New Roman" w:cs="Times New Roman"/>
          <w:b w:val="0"/>
        </w:rPr>
        <w:t xml:space="preserve">comprised of planning units with </w:t>
      </w:r>
      <w:r w:rsidR="00A95BF6" w:rsidRPr="00AE4DAB">
        <w:rPr>
          <w:rStyle w:val="BookTitle"/>
          <w:rFonts w:ascii="Times New Roman" w:hAnsi="Times New Roman" w:cs="Times New Roman"/>
          <w:b w:val="0"/>
        </w:rPr>
        <w:lastRenderedPageBreak/>
        <w:t>selection frequencies of 7 or higher</w:t>
      </w:r>
      <w:r w:rsidR="0033363F" w:rsidRPr="00AE4DAB">
        <w:rPr>
          <w:rStyle w:val="BookTitle"/>
          <w:rFonts w:ascii="Times New Roman" w:hAnsi="Times New Roman" w:cs="Times New Roman"/>
          <w:b w:val="0"/>
        </w:rPr>
        <w:t>. You can choose any threshold</w:t>
      </w:r>
      <w:r w:rsidR="00472E16" w:rsidRPr="00AE4DAB">
        <w:rPr>
          <w:rStyle w:val="BookTitle"/>
          <w:rFonts w:ascii="Times New Roman" w:hAnsi="Times New Roman" w:cs="Times New Roman"/>
          <w:b w:val="0"/>
        </w:rPr>
        <w:t xml:space="preserve"> you think is reasonable and that you can justify.</w:t>
      </w:r>
    </w:p>
    <w:p w14:paraId="6434390E" w14:textId="77777777" w:rsidR="00472E16" w:rsidRPr="00AE4DAB" w:rsidRDefault="00472E16" w:rsidP="00472E16">
      <w:pPr>
        <w:jc w:val="both"/>
        <w:rPr>
          <w:rStyle w:val="BookTitle"/>
          <w:rFonts w:ascii="Times New Roman" w:hAnsi="Times New Roman" w:cs="Times New Roman"/>
          <w:b w:val="0"/>
        </w:rPr>
      </w:pPr>
    </w:p>
    <w:p w14:paraId="032D5B67" w14:textId="3B2BDEC3" w:rsidR="00820F74" w:rsidRPr="00AE4DAB" w:rsidRDefault="00472E16" w:rsidP="00820F74">
      <w:pPr>
        <w:pStyle w:val="ListParagraph"/>
        <w:numPr>
          <w:ilvl w:val="0"/>
          <w:numId w:val="18"/>
        </w:numPr>
        <w:ind w:left="360"/>
        <w:jc w:val="both"/>
        <w:rPr>
          <w:rStyle w:val="BookTitle"/>
          <w:rFonts w:ascii="Times New Roman" w:hAnsi="Times New Roman" w:cs="Times New Roman"/>
          <w:b w:val="0"/>
        </w:rPr>
      </w:pPr>
      <w:r w:rsidRPr="00820F74">
        <w:rPr>
          <w:rStyle w:val="BookTitle"/>
          <w:rFonts w:ascii="Times New Roman" w:hAnsi="Times New Roman" w:cs="Times New Roman"/>
          <w:b w:val="0"/>
        </w:rPr>
        <w:t xml:space="preserve">Once you have your threshold determined, turn the selection frequencies of the cost scenario you chose into </w:t>
      </w:r>
      <w:r w:rsidR="00820F74" w:rsidRPr="00820F74">
        <w:rPr>
          <w:rStyle w:val="BookTitle"/>
          <w:rFonts w:ascii="Times New Roman" w:hAnsi="Times New Roman" w:cs="Times New Roman"/>
          <w:b w:val="0"/>
        </w:rPr>
        <w:t>zeros or ones</w:t>
      </w:r>
      <w:r w:rsidRPr="00820F74">
        <w:rPr>
          <w:rStyle w:val="BookTitle"/>
          <w:rFonts w:ascii="Times New Roman" w:hAnsi="Times New Roman" w:cs="Times New Roman"/>
          <w:b w:val="0"/>
        </w:rPr>
        <w:t>. W</w:t>
      </w:r>
      <w:r w:rsidR="0033363F" w:rsidRPr="00820F74">
        <w:rPr>
          <w:rStyle w:val="BookTitle"/>
          <w:rFonts w:ascii="Times New Roman" w:hAnsi="Times New Roman" w:cs="Times New Roman"/>
          <w:b w:val="0"/>
        </w:rPr>
        <w:t>here 1 is for the cells that meet</w:t>
      </w:r>
      <w:r w:rsidRPr="00820F74">
        <w:rPr>
          <w:rStyle w:val="BookTitle"/>
          <w:rFonts w:ascii="Times New Roman" w:hAnsi="Times New Roman" w:cs="Times New Roman"/>
          <w:b w:val="0"/>
        </w:rPr>
        <w:t xml:space="preserve"> your threshold</w:t>
      </w:r>
      <w:r w:rsidR="0033363F" w:rsidRPr="00820F74">
        <w:rPr>
          <w:rStyle w:val="BookTitle"/>
          <w:rFonts w:ascii="Times New Roman" w:hAnsi="Times New Roman" w:cs="Times New Roman"/>
          <w:b w:val="0"/>
        </w:rPr>
        <w:t xml:space="preserve"> setting and should be included in the sol</w:t>
      </w:r>
      <w:r w:rsidR="00A95BF6" w:rsidRPr="00820F74">
        <w:rPr>
          <w:rStyle w:val="BookTitle"/>
          <w:rFonts w:ascii="Times New Roman" w:hAnsi="Times New Roman" w:cs="Times New Roman"/>
          <w:b w:val="0"/>
        </w:rPr>
        <w:t>u</w:t>
      </w:r>
      <w:r w:rsidR="0033363F" w:rsidRPr="00820F74">
        <w:rPr>
          <w:rStyle w:val="BookTitle"/>
          <w:rFonts w:ascii="Times New Roman" w:hAnsi="Times New Roman" w:cs="Times New Roman"/>
          <w:b w:val="0"/>
        </w:rPr>
        <w:t>tion.</w:t>
      </w:r>
      <w:r w:rsidRPr="00820F74">
        <w:rPr>
          <w:rStyle w:val="BookTitle"/>
          <w:rFonts w:ascii="Times New Roman" w:hAnsi="Times New Roman" w:cs="Times New Roman"/>
          <w:b w:val="0"/>
        </w:rPr>
        <w:t xml:space="preserve"> </w:t>
      </w:r>
    </w:p>
    <w:p w14:paraId="5E4C9C6D" w14:textId="05149F3B" w:rsidR="00820F74" w:rsidRDefault="00820F74" w:rsidP="00417CA6">
      <w:pPr>
        <w:pStyle w:val="ListParagraph"/>
        <w:rPr>
          <w:rStyle w:val="BookTitle"/>
          <w:rFonts w:ascii="Times New Roman" w:hAnsi="Times New Roman" w:cs="Times New Roman"/>
          <w:b w:val="0"/>
        </w:rPr>
      </w:pPr>
    </w:p>
    <w:p w14:paraId="7E453222" w14:textId="4742E0A4" w:rsidR="00820F74" w:rsidRPr="00AE4DAB" w:rsidRDefault="0033363F" w:rsidP="00820F74">
      <w:pPr>
        <w:pStyle w:val="ListParagraph"/>
        <w:numPr>
          <w:ilvl w:val="0"/>
          <w:numId w:val="18"/>
        </w:numPr>
        <w:ind w:left="360"/>
        <w:jc w:val="both"/>
        <w:rPr>
          <w:rStyle w:val="BookTitle"/>
          <w:rFonts w:ascii="Times New Roman" w:hAnsi="Times New Roman" w:cs="Times New Roman"/>
          <w:b w:val="0"/>
        </w:rPr>
      </w:pPr>
      <w:r w:rsidRPr="00AE4DAB">
        <w:rPr>
          <w:rStyle w:val="BookTitle"/>
          <w:rFonts w:ascii="Times New Roman" w:hAnsi="Times New Roman" w:cs="Times New Roman"/>
          <w:b w:val="0"/>
        </w:rPr>
        <w:t>Now compare the solution</w:t>
      </w:r>
      <w:r w:rsidR="00820F74">
        <w:rPr>
          <w:rStyle w:val="BookTitle"/>
          <w:rFonts w:ascii="Times New Roman" w:hAnsi="Times New Roman" w:cs="Times New Roman"/>
          <w:b w:val="0"/>
        </w:rPr>
        <w:t>s</w:t>
      </w:r>
      <w:r w:rsidRPr="00AE4DAB">
        <w:rPr>
          <w:rStyle w:val="BookTitle"/>
          <w:rFonts w:ascii="Times New Roman" w:hAnsi="Times New Roman" w:cs="Times New Roman"/>
          <w:b w:val="0"/>
        </w:rPr>
        <w:t xml:space="preserve"> that you just created to the best </w:t>
      </w:r>
      <w:r w:rsidR="00456691">
        <w:rPr>
          <w:rStyle w:val="BookTitle"/>
          <w:rFonts w:ascii="Times New Roman" w:hAnsi="Times New Roman" w:cs="Times New Roman"/>
          <w:b w:val="0"/>
        </w:rPr>
        <w:t>scenario (acquisition or management)</w:t>
      </w:r>
      <w:r w:rsidR="00456691" w:rsidRPr="00AE4DAB">
        <w:rPr>
          <w:rStyle w:val="BookTitle"/>
          <w:rFonts w:ascii="Times New Roman" w:hAnsi="Times New Roman" w:cs="Times New Roman"/>
          <w:b w:val="0"/>
        </w:rPr>
        <w:t xml:space="preserve"> </w:t>
      </w:r>
      <w:r w:rsidR="00AD1E2A">
        <w:rPr>
          <w:rStyle w:val="BookTitle"/>
          <w:rFonts w:ascii="Times New Roman" w:hAnsi="Times New Roman" w:cs="Times New Roman"/>
          <w:b w:val="0"/>
        </w:rPr>
        <w:t>from the last section</w:t>
      </w:r>
      <w:r w:rsidRPr="00AE4DAB">
        <w:rPr>
          <w:rStyle w:val="BookTitle"/>
          <w:rFonts w:ascii="Times New Roman" w:hAnsi="Times New Roman" w:cs="Times New Roman"/>
          <w:b w:val="0"/>
        </w:rPr>
        <w:t>.</w:t>
      </w:r>
      <w:r w:rsidR="00820F74" w:rsidRPr="00820F74">
        <w:rPr>
          <w:rStyle w:val="BookTitle"/>
          <w:rFonts w:ascii="Times New Roman" w:hAnsi="Times New Roman" w:cs="Times New Roman"/>
          <w:b w:val="0"/>
        </w:rPr>
        <w:t xml:space="preserve"> </w:t>
      </w:r>
      <w:r w:rsidR="00457CD4">
        <w:rPr>
          <w:rStyle w:val="BookTitle"/>
          <w:rFonts w:ascii="Times New Roman" w:hAnsi="Times New Roman" w:cs="Times New Roman"/>
          <w:b w:val="0"/>
        </w:rPr>
        <w:t>Cost “t” in the table refers to “threshold” cost scenario</w:t>
      </w:r>
      <w:r w:rsidR="00EC0E9A">
        <w:rPr>
          <w:rStyle w:val="BookTitle"/>
          <w:rFonts w:ascii="Times New Roman" w:hAnsi="Times New Roman" w:cs="Times New Roman"/>
          <w:b w:val="0"/>
        </w:rPr>
        <w:t xml:space="preserve"> you chose</w:t>
      </w:r>
      <w:r w:rsidR="00457CD4">
        <w:rPr>
          <w:rStyle w:val="BookTitle"/>
          <w:rFonts w:ascii="Times New Roman" w:hAnsi="Times New Roman" w:cs="Times New Roman"/>
          <w:b w:val="0"/>
        </w:rPr>
        <w:t>.</w:t>
      </w:r>
    </w:p>
    <w:p w14:paraId="33E7C6E6" w14:textId="77777777" w:rsidR="002E3C55" w:rsidRPr="00AE4DAB" w:rsidRDefault="002E3C55" w:rsidP="00681BB9">
      <w:pPr>
        <w:ind w:left="360"/>
        <w:jc w:val="both"/>
        <w:rPr>
          <w:rStyle w:val="BookTitle"/>
          <w:rFonts w:ascii="Times New Roman" w:hAnsi="Times New Roman" w:cs="Times New Roman"/>
          <w:b w:val="0"/>
        </w:rPr>
      </w:pPr>
    </w:p>
    <w:p w14:paraId="1A77B596" w14:textId="77777777" w:rsidR="0085444F" w:rsidRPr="00AE4DAB" w:rsidRDefault="0085444F" w:rsidP="00681BB9">
      <w:pPr>
        <w:ind w:left="360"/>
        <w:jc w:val="both"/>
        <w:rPr>
          <w:rStyle w:val="BookTitle"/>
          <w:rFonts w:ascii="Times New Roman" w:hAnsi="Times New Roman" w:cs="Times New Roman"/>
          <w:b w:val="0"/>
        </w:rPr>
      </w:pPr>
    </w:p>
    <w:tbl>
      <w:tblPr>
        <w:tblStyle w:val="TableGrid"/>
        <w:tblW w:w="0" w:type="auto"/>
        <w:jc w:val="center"/>
        <w:tblLook w:val="04A0" w:firstRow="1" w:lastRow="0" w:firstColumn="1" w:lastColumn="0" w:noHBand="0" w:noVBand="1"/>
      </w:tblPr>
      <w:tblGrid>
        <w:gridCol w:w="1271"/>
        <w:gridCol w:w="1134"/>
        <w:gridCol w:w="1276"/>
      </w:tblGrid>
      <w:tr w:rsidR="00A413FA" w:rsidRPr="0003377A" w14:paraId="47D8BC7A" w14:textId="77777777" w:rsidTr="00AD1E2A">
        <w:trPr>
          <w:trHeight w:val="501"/>
          <w:jc w:val="center"/>
        </w:trPr>
        <w:tc>
          <w:tcPr>
            <w:tcW w:w="1271" w:type="dxa"/>
          </w:tcPr>
          <w:p w14:paraId="7F2A387F" w14:textId="0BAB7714" w:rsidR="00A413FA" w:rsidRPr="0003377A" w:rsidRDefault="00A413FA" w:rsidP="00A413FA">
            <w:pPr>
              <w:rPr>
                <w:rStyle w:val="BookTitle"/>
                <w:rFonts w:ascii="Times New Roman" w:hAnsi="Times New Roman" w:cs="Times New Roman"/>
                <w:b w:val="0"/>
                <w:sz w:val="20"/>
                <w:szCs w:val="20"/>
              </w:rPr>
            </w:pPr>
          </w:p>
        </w:tc>
        <w:tc>
          <w:tcPr>
            <w:tcW w:w="1134" w:type="dxa"/>
          </w:tcPr>
          <w:p w14:paraId="11C65EC5" w14:textId="4C03E20D" w:rsidR="00A413FA" w:rsidRPr="0003377A" w:rsidRDefault="00A413FA" w:rsidP="0022326B">
            <w:pPr>
              <w:jc w:val="both"/>
              <w:rPr>
                <w:rStyle w:val="BookTitle"/>
                <w:rFonts w:ascii="Times New Roman" w:hAnsi="Times New Roman" w:cs="Times New Roman"/>
                <w:b w:val="0"/>
                <w:sz w:val="20"/>
                <w:szCs w:val="20"/>
              </w:rPr>
            </w:pPr>
            <w:proofErr w:type="gramStart"/>
            <w:r>
              <w:rPr>
                <w:rStyle w:val="BookTitle"/>
                <w:rFonts w:ascii="Times New Roman" w:hAnsi="Times New Roman" w:cs="Times New Roman"/>
                <w:b w:val="0"/>
                <w:sz w:val="20"/>
                <w:szCs w:val="20"/>
              </w:rPr>
              <w:t xml:space="preserve">Cost </w:t>
            </w:r>
            <w:r w:rsidRPr="0003377A">
              <w:rPr>
                <w:rStyle w:val="BookTitle"/>
                <w:rFonts w:ascii="Times New Roman" w:hAnsi="Times New Roman" w:cs="Times New Roman"/>
                <w:b w:val="0"/>
                <w:sz w:val="20"/>
                <w:szCs w:val="20"/>
              </w:rPr>
              <w:t xml:space="preserve"> in</w:t>
            </w:r>
            <w:proofErr w:type="gramEnd"/>
          </w:p>
        </w:tc>
        <w:tc>
          <w:tcPr>
            <w:tcW w:w="1276" w:type="dxa"/>
          </w:tcPr>
          <w:p w14:paraId="022E5DFF" w14:textId="4C03F7DF" w:rsidR="00A413FA" w:rsidRPr="0003377A" w:rsidRDefault="00A413FA" w:rsidP="0022326B">
            <w:pPr>
              <w:jc w:val="both"/>
              <w:rPr>
                <w:rStyle w:val="BookTitle"/>
                <w:rFonts w:ascii="Times New Roman" w:hAnsi="Times New Roman" w:cs="Times New Roman"/>
                <w:b w:val="0"/>
                <w:sz w:val="20"/>
                <w:szCs w:val="20"/>
              </w:rPr>
            </w:pPr>
            <w:proofErr w:type="gramStart"/>
            <w:r>
              <w:rPr>
                <w:rStyle w:val="BookTitle"/>
                <w:rFonts w:ascii="Times New Roman" w:hAnsi="Times New Roman" w:cs="Times New Roman"/>
                <w:b w:val="0"/>
                <w:sz w:val="20"/>
                <w:szCs w:val="20"/>
              </w:rPr>
              <w:t xml:space="preserve">Cost </w:t>
            </w:r>
            <w:r w:rsidRPr="0003377A">
              <w:rPr>
                <w:rStyle w:val="BookTitle"/>
                <w:rFonts w:ascii="Times New Roman" w:hAnsi="Times New Roman" w:cs="Times New Roman"/>
                <w:b w:val="0"/>
                <w:sz w:val="20"/>
                <w:szCs w:val="20"/>
              </w:rPr>
              <w:t xml:space="preserve"> out</w:t>
            </w:r>
            <w:proofErr w:type="gramEnd"/>
          </w:p>
        </w:tc>
      </w:tr>
      <w:tr w:rsidR="00A413FA" w:rsidRPr="0003377A" w14:paraId="1D6959EF" w14:textId="77777777" w:rsidTr="00AD1E2A">
        <w:trPr>
          <w:trHeight w:val="525"/>
          <w:jc w:val="center"/>
        </w:trPr>
        <w:tc>
          <w:tcPr>
            <w:tcW w:w="1271" w:type="dxa"/>
          </w:tcPr>
          <w:p w14:paraId="60C3810B" w14:textId="4F48F61C" w:rsidR="00A413FA" w:rsidRPr="0003377A" w:rsidRDefault="00A413FA" w:rsidP="0022326B">
            <w:pPr>
              <w:rPr>
                <w:rStyle w:val="BookTitle"/>
                <w:rFonts w:ascii="Times New Roman" w:hAnsi="Times New Roman" w:cs="Times New Roman"/>
                <w:b w:val="0"/>
                <w:sz w:val="20"/>
                <w:szCs w:val="20"/>
              </w:rPr>
            </w:pPr>
            <w:r>
              <w:rPr>
                <w:rStyle w:val="BookTitle"/>
                <w:rFonts w:ascii="Times New Roman" w:hAnsi="Times New Roman" w:cs="Times New Roman"/>
                <w:b w:val="0"/>
                <w:sz w:val="20"/>
                <w:szCs w:val="20"/>
              </w:rPr>
              <w:t>cost T</w:t>
            </w:r>
            <w:r w:rsidRPr="0003377A">
              <w:rPr>
                <w:rStyle w:val="BookTitle"/>
                <w:rFonts w:ascii="Times New Roman" w:hAnsi="Times New Roman" w:cs="Times New Roman"/>
                <w:b w:val="0"/>
                <w:sz w:val="20"/>
                <w:szCs w:val="20"/>
              </w:rPr>
              <w:t xml:space="preserve"> in</w:t>
            </w:r>
          </w:p>
        </w:tc>
        <w:tc>
          <w:tcPr>
            <w:tcW w:w="1134" w:type="dxa"/>
          </w:tcPr>
          <w:p w14:paraId="473A62FB" w14:textId="5ECF58AE" w:rsidR="00A413FA" w:rsidRPr="0003377A" w:rsidRDefault="00A413FA" w:rsidP="00A413FA">
            <w:pPr>
              <w:jc w:val="both"/>
              <w:rPr>
                <w:rStyle w:val="BookTitle"/>
                <w:rFonts w:ascii="Times New Roman" w:hAnsi="Times New Roman" w:cs="Times New Roman"/>
                <w:b w:val="0"/>
                <w:sz w:val="20"/>
                <w:szCs w:val="20"/>
              </w:rPr>
            </w:pPr>
          </w:p>
        </w:tc>
        <w:tc>
          <w:tcPr>
            <w:tcW w:w="1276" w:type="dxa"/>
          </w:tcPr>
          <w:p w14:paraId="25F404D0" w14:textId="6BDA38C1" w:rsidR="00A413FA" w:rsidRPr="0003377A" w:rsidRDefault="00A413FA" w:rsidP="00A413FA">
            <w:pPr>
              <w:jc w:val="both"/>
              <w:rPr>
                <w:rStyle w:val="BookTitle"/>
                <w:rFonts w:ascii="Times New Roman" w:hAnsi="Times New Roman" w:cs="Times New Roman"/>
                <w:b w:val="0"/>
                <w:sz w:val="20"/>
                <w:szCs w:val="20"/>
              </w:rPr>
            </w:pPr>
          </w:p>
        </w:tc>
      </w:tr>
      <w:tr w:rsidR="00A413FA" w:rsidRPr="0003377A" w14:paraId="3BCA65C1" w14:textId="77777777" w:rsidTr="00AD1E2A">
        <w:trPr>
          <w:trHeight w:val="525"/>
          <w:jc w:val="center"/>
        </w:trPr>
        <w:tc>
          <w:tcPr>
            <w:tcW w:w="1271" w:type="dxa"/>
          </w:tcPr>
          <w:p w14:paraId="6DABEC67" w14:textId="5669D07F" w:rsidR="00A413FA" w:rsidRPr="0003377A" w:rsidRDefault="00A413FA" w:rsidP="00A413FA">
            <w:pPr>
              <w:rPr>
                <w:rStyle w:val="BookTitle"/>
                <w:rFonts w:ascii="Times New Roman" w:hAnsi="Times New Roman" w:cs="Times New Roman"/>
                <w:b w:val="0"/>
                <w:sz w:val="20"/>
                <w:szCs w:val="20"/>
              </w:rPr>
            </w:pPr>
            <w:r w:rsidRPr="0003377A">
              <w:rPr>
                <w:rStyle w:val="BookTitle"/>
                <w:rFonts w:ascii="Times New Roman" w:hAnsi="Times New Roman" w:cs="Times New Roman"/>
                <w:b w:val="0"/>
                <w:sz w:val="20"/>
                <w:szCs w:val="20"/>
              </w:rPr>
              <w:t xml:space="preserve">Cost </w:t>
            </w:r>
            <w:r>
              <w:rPr>
                <w:rStyle w:val="BookTitle"/>
                <w:rFonts w:ascii="Times New Roman" w:hAnsi="Times New Roman" w:cs="Times New Roman"/>
                <w:b w:val="0"/>
                <w:sz w:val="20"/>
                <w:szCs w:val="20"/>
              </w:rPr>
              <w:t>T ou</w:t>
            </w:r>
            <w:r w:rsidRPr="0003377A">
              <w:rPr>
                <w:rStyle w:val="BookTitle"/>
                <w:rFonts w:ascii="Times New Roman" w:hAnsi="Times New Roman" w:cs="Times New Roman"/>
                <w:b w:val="0"/>
                <w:sz w:val="20"/>
                <w:szCs w:val="20"/>
              </w:rPr>
              <w:t>t</w:t>
            </w:r>
          </w:p>
        </w:tc>
        <w:tc>
          <w:tcPr>
            <w:tcW w:w="1134" w:type="dxa"/>
          </w:tcPr>
          <w:p w14:paraId="77992FAA" w14:textId="3D56C2B4" w:rsidR="00A413FA" w:rsidRPr="0003377A" w:rsidRDefault="00A413FA" w:rsidP="00A413FA">
            <w:pPr>
              <w:jc w:val="both"/>
              <w:rPr>
                <w:rStyle w:val="BookTitle"/>
                <w:rFonts w:ascii="Times New Roman" w:hAnsi="Times New Roman" w:cs="Times New Roman"/>
                <w:b w:val="0"/>
                <w:sz w:val="20"/>
                <w:szCs w:val="20"/>
              </w:rPr>
            </w:pPr>
          </w:p>
        </w:tc>
        <w:tc>
          <w:tcPr>
            <w:tcW w:w="1276" w:type="dxa"/>
          </w:tcPr>
          <w:p w14:paraId="4AC67D86" w14:textId="02DD8998" w:rsidR="00A413FA" w:rsidRPr="0003377A" w:rsidRDefault="00A413FA" w:rsidP="00A413FA">
            <w:pPr>
              <w:jc w:val="both"/>
              <w:rPr>
                <w:rStyle w:val="BookTitle"/>
                <w:rFonts w:ascii="Times New Roman" w:hAnsi="Times New Roman" w:cs="Times New Roman"/>
                <w:b w:val="0"/>
                <w:sz w:val="20"/>
                <w:szCs w:val="20"/>
              </w:rPr>
            </w:pPr>
          </w:p>
        </w:tc>
      </w:tr>
      <w:tr w:rsidR="00A413FA" w:rsidRPr="0003377A" w14:paraId="703C1D63" w14:textId="77777777" w:rsidTr="00AD1E2A">
        <w:trPr>
          <w:trHeight w:val="525"/>
          <w:jc w:val="center"/>
        </w:trPr>
        <w:tc>
          <w:tcPr>
            <w:tcW w:w="1271" w:type="dxa"/>
          </w:tcPr>
          <w:p w14:paraId="5EAE826A" w14:textId="331A8D86" w:rsidR="00A413FA" w:rsidRPr="0003377A" w:rsidRDefault="00AD1E2A" w:rsidP="00A413FA">
            <w:pPr>
              <w:rPr>
                <w:rStyle w:val="BookTitle"/>
                <w:rFonts w:ascii="Times New Roman" w:hAnsi="Times New Roman" w:cs="Times New Roman"/>
                <w:b w:val="0"/>
                <w:sz w:val="20"/>
                <w:szCs w:val="20"/>
              </w:rPr>
            </w:pPr>
            <w:r>
              <w:rPr>
                <w:rStyle w:val="BookTitle"/>
                <w:rFonts w:ascii="Times New Roman" w:hAnsi="Times New Roman" w:cs="Times New Roman"/>
                <w:b w:val="0"/>
                <w:sz w:val="20"/>
                <w:szCs w:val="20"/>
              </w:rPr>
              <w:t>Value</w:t>
            </w:r>
            <w:r w:rsidR="00A413FA" w:rsidRPr="0003377A">
              <w:rPr>
                <w:rStyle w:val="BookTitle"/>
                <w:rFonts w:ascii="Times New Roman" w:hAnsi="Times New Roman" w:cs="Times New Roman"/>
                <w:b w:val="0"/>
                <w:sz w:val="20"/>
                <w:szCs w:val="20"/>
              </w:rPr>
              <w:t xml:space="preserve"> =</w:t>
            </w:r>
          </w:p>
          <w:p w14:paraId="67CE0C86" w14:textId="77777777" w:rsidR="00A413FA" w:rsidRPr="0003377A" w:rsidRDefault="00A413FA" w:rsidP="00A413FA">
            <w:pPr>
              <w:rPr>
                <w:rStyle w:val="BookTitle"/>
                <w:rFonts w:ascii="Times New Roman" w:hAnsi="Times New Roman" w:cs="Times New Roman"/>
                <w:b w:val="0"/>
                <w:sz w:val="20"/>
                <w:szCs w:val="20"/>
              </w:rPr>
            </w:pPr>
          </w:p>
        </w:tc>
        <w:tc>
          <w:tcPr>
            <w:tcW w:w="2410" w:type="dxa"/>
            <w:gridSpan w:val="2"/>
          </w:tcPr>
          <w:p w14:paraId="66C35FB9" w14:textId="19EE7373" w:rsidR="00A413FA" w:rsidRPr="0003377A" w:rsidRDefault="00A413FA" w:rsidP="00A413FA">
            <w:pPr>
              <w:jc w:val="both"/>
              <w:rPr>
                <w:rStyle w:val="BookTitle"/>
                <w:rFonts w:ascii="Times New Roman" w:hAnsi="Times New Roman" w:cs="Times New Roman"/>
                <w:b w:val="0"/>
                <w:sz w:val="20"/>
                <w:szCs w:val="20"/>
              </w:rPr>
            </w:pPr>
          </w:p>
        </w:tc>
      </w:tr>
    </w:tbl>
    <w:p w14:paraId="5133DA05" w14:textId="77777777" w:rsidR="00820F74" w:rsidRPr="00AE4DAB" w:rsidRDefault="00820F74" w:rsidP="00820F74">
      <w:pPr>
        <w:ind w:left="360"/>
        <w:jc w:val="both"/>
        <w:rPr>
          <w:rStyle w:val="BookTitle"/>
          <w:rFonts w:ascii="Times New Roman" w:hAnsi="Times New Roman" w:cs="Times New Roman"/>
          <w:b w:val="0"/>
        </w:rPr>
      </w:pPr>
    </w:p>
    <w:p w14:paraId="39A5A0A7" w14:textId="77777777" w:rsidR="0033363F" w:rsidRPr="00AE4DAB" w:rsidRDefault="0033363F" w:rsidP="00681BB9">
      <w:pPr>
        <w:ind w:left="360"/>
        <w:jc w:val="both"/>
        <w:rPr>
          <w:rStyle w:val="BookTitle"/>
          <w:rFonts w:ascii="Times New Roman" w:hAnsi="Times New Roman" w:cs="Times New Roman"/>
          <w:b w:val="0"/>
        </w:rPr>
      </w:pPr>
    </w:p>
    <w:p w14:paraId="2210ED2D" w14:textId="7021F2C5" w:rsidR="0033363F" w:rsidRPr="00AE4DAB" w:rsidRDefault="0033363F" w:rsidP="00681BB9">
      <w:pPr>
        <w:ind w:left="360"/>
        <w:jc w:val="both"/>
        <w:rPr>
          <w:rStyle w:val="BookTitle"/>
          <w:rFonts w:ascii="Times New Roman" w:hAnsi="Times New Roman" w:cs="Times New Roman"/>
          <w:b w:val="0"/>
        </w:rPr>
      </w:pPr>
      <w:r w:rsidRPr="00AE4DAB">
        <w:rPr>
          <w:rStyle w:val="BookTitle"/>
          <w:rFonts w:ascii="Times New Roman" w:hAnsi="Times New Roman" w:cs="Times New Roman"/>
          <w:b w:val="0"/>
        </w:rPr>
        <w:t xml:space="preserve">How </w:t>
      </w:r>
      <w:r w:rsidR="00BA731C" w:rsidRPr="00AE4DAB">
        <w:rPr>
          <w:rStyle w:val="BookTitle"/>
          <w:rFonts w:ascii="Times New Roman" w:hAnsi="Times New Roman" w:cs="Times New Roman"/>
          <w:b w:val="0"/>
        </w:rPr>
        <w:t>well does</w:t>
      </w:r>
      <w:r w:rsidR="007D5C94" w:rsidRPr="00AE4DAB">
        <w:rPr>
          <w:rStyle w:val="BookTitle"/>
          <w:rFonts w:ascii="Times New Roman" w:hAnsi="Times New Roman" w:cs="Times New Roman"/>
          <w:b w:val="0"/>
        </w:rPr>
        <w:t xml:space="preserve"> this approach capture</w:t>
      </w:r>
      <w:r w:rsidRPr="00AE4DAB">
        <w:rPr>
          <w:rStyle w:val="BookTitle"/>
          <w:rFonts w:ascii="Times New Roman" w:hAnsi="Times New Roman" w:cs="Times New Roman"/>
          <w:b w:val="0"/>
        </w:rPr>
        <w:t xml:space="preserve"> the spatial configuration of the best solution for your scenario? Describe your findings. </w:t>
      </w:r>
    </w:p>
    <w:p w14:paraId="7E67AE43" w14:textId="77777777" w:rsidR="0033363F" w:rsidRPr="00AE4DAB" w:rsidRDefault="0033363F" w:rsidP="00681BB9">
      <w:pPr>
        <w:ind w:left="360"/>
        <w:jc w:val="both"/>
        <w:rPr>
          <w:rStyle w:val="BookTitle"/>
          <w:rFonts w:ascii="Times New Roman" w:hAnsi="Times New Roman" w:cs="Times New Roman"/>
          <w:b w:val="0"/>
        </w:rPr>
      </w:pPr>
    </w:p>
    <w:p w14:paraId="20FDBC1C" w14:textId="77777777" w:rsidR="003F1145" w:rsidRDefault="003F1145" w:rsidP="00681BB9">
      <w:pPr>
        <w:ind w:left="360"/>
        <w:jc w:val="both"/>
        <w:rPr>
          <w:rStyle w:val="BookTitle"/>
          <w:rFonts w:ascii="Times New Roman" w:hAnsi="Times New Roman" w:cs="Times New Roman"/>
          <w:b w:val="0"/>
        </w:rPr>
      </w:pPr>
    </w:p>
    <w:p w14:paraId="5C3A194B" w14:textId="77777777" w:rsidR="00951F30" w:rsidRPr="00AE4DAB" w:rsidRDefault="00A95BF6" w:rsidP="00681BB9">
      <w:pPr>
        <w:ind w:left="360"/>
        <w:jc w:val="both"/>
        <w:rPr>
          <w:rStyle w:val="BookTitle"/>
          <w:rFonts w:ascii="Times New Roman" w:hAnsi="Times New Roman" w:cs="Times New Roman"/>
          <w:b w:val="0"/>
        </w:rPr>
      </w:pPr>
      <w:r w:rsidRPr="00AE4DAB">
        <w:rPr>
          <w:rStyle w:val="BookTitle"/>
          <w:rFonts w:ascii="Times New Roman" w:hAnsi="Times New Roman" w:cs="Times New Roman"/>
          <w:b w:val="0"/>
        </w:rPr>
        <w:t>Does this support or refute your previous feeling</w:t>
      </w:r>
      <w:r w:rsidR="00951F30" w:rsidRPr="00AE4DAB">
        <w:rPr>
          <w:rStyle w:val="BookTitle"/>
          <w:rFonts w:ascii="Times New Roman" w:hAnsi="Times New Roman" w:cs="Times New Roman"/>
          <w:b w:val="0"/>
        </w:rPr>
        <w:t>s</w:t>
      </w:r>
      <w:r w:rsidRPr="00AE4DAB">
        <w:rPr>
          <w:rStyle w:val="BookTitle"/>
          <w:rFonts w:ascii="Times New Roman" w:hAnsi="Times New Roman" w:cs="Times New Roman"/>
          <w:b w:val="0"/>
        </w:rPr>
        <w:t xml:space="preserve"> about u</w:t>
      </w:r>
      <w:r w:rsidR="00951F30" w:rsidRPr="00AE4DAB">
        <w:rPr>
          <w:rStyle w:val="BookTitle"/>
          <w:rFonts w:ascii="Times New Roman" w:hAnsi="Times New Roman" w:cs="Times New Roman"/>
          <w:b w:val="0"/>
        </w:rPr>
        <w:t>sing the selection frequency to develop a spatial plan?</w:t>
      </w:r>
    </w:p>
    <w:p w14:paraId="7B21FB9A" w14:textId="77777777" w:rsidR="00951F30" w:rsidRPr="00AE4DAB" w:rsidRDefault="00951F30" w:rsidP="00681BB9">
      <w:pPr>
        <w:ind w:left="360"/>
        <w:jc w:val="both"/>
        <w:rPr>
          <w:rStyle w:val="BookTitle"/>
          <w:rFonts w:ascii="Times New Roman" w:hAnsi="Times New Roman" w:cs="Times New Roman"/>
          <w:b w:val="0"/>
        </w:rPr>
      </w:pPr>
    </w:p>
    <w:p w14:paraId="61BE33C9" w14:textId="77777777" w:rsidR="00951F30" w:rsidRPr="00AE4DAB" w:rsidRDefault="00951F30" w:rsidP="00681BB9">
      <w:pPr>
        <w:ind w:left="360"/>
        <w:jc w:val="both"/>
        <w:rPr>
          <w:rStyle w:val="BookTitle"/>
          <w:rFonts w:ascii="Times New Roman" w:hAnsi="Times New Roman" w:cs="Times New Roman"/>
          <w:b w:val="0"/>
        </w:rPr>
      </w:pPr>
    </w:p>
    <w:p w14:paraId="59DC3751" w14:textId="77777777" w:rsidR="00AE4DAB" w:rsidRDefault="00AE4DAB" w:rsidP="00681BB9">
      <w:pPr>
        <w:ind w:left="360"/>
        <w:jc w:val="both"/>
        <w:rPr>
          <w:rStyle w:val="BookTitle"/>
          <w:rFonts w:ascii="Times New Roman" w:hAnsi="Times New Roman" w:cs="Times New Roman"/>
          <w:b w:val="0"/>
        </w:rPr>
      </w:pPr>
    </w:p>
    <w:p w14:paraId="7043000E" w14:textId="77777777" w:rsidR="00AE4DAB" w:rsidRDefault="00AE4DAB" w:rsidP="00681BB9">
      <w:pPr>
        <w:ind w:left="360"/>
        <w:jc w:val="both"/>
        <w:rPr>
          <w:rStyle w:val="BookTitle"/>
          <w:rFonts w:ascii="Times New Roman" w:hAnsi="Times New Roman" w:cs="Times New Roman"/>
          <w:b w:val="0"/>
        </w:rPr>
      </w:pPr>
    </w:p>
    <w:p w14:paraId="55660CED" w14:textId="77777777" w:rsidR="00AE4DAB" w:rsidRDefault="00AE4DAB" w:rsidP="00681BB9">
      <w:pPr>
        <w:ind w:left="360"/>
        <w:jc w:val="both"/>
        <w:rPr>
          <w:rStyle w:val="BookTitle"/>
          <w:rFonts w:ascii="Times New Roman" w:hAnsi="Times New Roman" w:cs="Times New Roman"/>
          <w:b w:val="0"/>
        </w:rPr>
      </w:pPr>
    </w:p>
    <w:p w14:paraId="470AB30B" w14:textId="77777777" w:rsidR="00AE4DAB" w:rsidRDefault="00AE4DAB" w:rsidP="00681BB9">
      <w:pPr>
        <w:ind w:left="360"/>
        <w:jc w:val="both"/>
        <w:rPr>
          <w:rStyle w:val="BookTitle"/>
          <w:rFonts w:ascii="Times New Roman" w:hAnsi="Times New Roman" w:cs="Times New Roman"/>
          <w:b w:val="0"/>
        </w:rPr>
      </w:pPr>
    </w:p>
    <w:p w14:paraId="1A93D981" w14:textId="6BB0DC8D" w:rsidR="0033363F" w:rsidRPr="00AE4DAB" w:rsidRDefault="00E548E7" w:rsidP="00681BB9">
      <w:pPr>
        <w:ind w:left="360"/>
        <w:jc w:val="both"/>
        <w:rPr>
          <w:rStyle w:val="BookTitle"/>
          <w:rFonts w:ascii="Times New Roman" w:hAnsi="Times New Roman" w:cs="Times New Roman"/>
          <w:b w:val="0"/>
        </w:rPr>
      </w:pPr>
      <w:r>
        <w:rPr>
          <w:rStyle w:val="BookTitle"/>
          <w:rFonts w:ascii="Times New Roman" w:hAnsi="Times New Roman" w:cs="Times New Roman"/>
          <w:b w:val="0"/>
        </w:rPr>
        <w:t>What key conc</w:t>
      </w:r>
      <w:r w:rsidR="00D74D41">
        <w:rPr>
          <w:rStyle w:val="BookTitle"/>
          <w:rFonts w:ascii="Times New Roman" w:hAnsi="Times New Roman" w:cs="Times New Roman"/>
          <w:b w:val="0"/>
        </w:rPr>
        <w:t>e</w:t>
      </w:r>
      <w:r>
        <w:rPr>
          <w:rStyle w:val="BookTitle"/>
          <w:rFonts w:ascii="Times New Roman" w:hAnsi="Times New Roman" w:cs="Times New Roman"/>
          <w:b w:val="0"/>
        </w:rPr>
        <w:t>pt of s</w:t>
      </w:r>
      <w:r w:rsidR="00951F30" w:rsidRPr="00AE4DAB">
        <w:rPr>
          <w:rStyle w:val="BookTitle"/>
          <w:rFonts w:ascii="Times New Roman" w:hAnsi="Times New Roman" w:cs="Times New Roman"/>
          <w:b w:val="0"/>
        </w:rPr>
        <w:t xml:space="preserve">ystematic conservation planning does this approach, and other ranking or richness approaches ignore? </w:t>
      </w:r>
      <w:r w:rsidR="006F3F1E" w:rsidRPr="00AE4DAB">
        <w:rPr>
          <w:rStyle w:val="BookTitle"/>
          <w:rFonts w:ascii="Times New Roman" w:hAnsi="Times New Roman" w:cs="Times New Roman"/>
          <w:b w:val="0"/>
        </w:rPr>
        <w:t>Explain your thoughts.</w:t>
      </w:r>
    </w:p>
    <w:p w14:paraId="23D81D09" w14:textId="77777777" w:rsidR="0033363F" w:rsidRPr="00AE4DAB" w:rsidRDefault="0033363F" w:rsidP="00681BB9">
      <w:pPr>
        <w:ind w:left="360"/>
        <w:jc w:val="both"/>
        <w:rPr>
          <w:rStyle w:val="BookTitle"/>
          <w:rFonts w:ascii="Times New Roman" w:hAnsi="Times New Roman" w:cs="Times New Roman"/>
          <w:b w:val="0"/>
        </w:rPr>
      </w:pPr>
    </w:p>
    <w:p w14:paraId="34DEBB10" w14:textId="77777777" w:rsidR="0033363F" w:rsidRPr="00AE4DAB" w:rsidRDefault="0033363F" w:rsidP="00681BB9">
      <w:pPr>
        <w:ind w:left="360"/>
        <w:jc w:val="both"/>
        <w:rPr>
          <w:rStyle w:val="BookTitle"/>
          <w:rFonts w:ascii="Times New Roman" w:hAnsi="Times New Roman" w:cs="Times New Roman"/>
          <w:b w:val="0"/>
        </w:rPr>
      </w:pPr>
    </w:p>
    <w:p w14:paraId="5FBB11A7" w14:textId="77777777" w:rsidR="0033363F" w:rsidRPr="00AE4DAB" w:rsidRDefault="0033363F" w:rsidP="00681BB9">
      <w:pPr>
        <w:ind w:left="360"/>
        <w:jc w:val="both"/>
        <w:rPr>
          <w:rStyle w:val="BookTitle"/>
          <w:rFonts w:ascii="Times New Roman" w:hAnsi="Times New Roman" w:cs="Times New Roman"/>
          <w:b w:val="0"/>
        </w:rPr>
      </w:pPr>
    </w:p>
    <w:p w14:paraId="26A12064" w14:textId="77777777" w:rsidR="0033363F" w:rsidRDefault="0033363F" w:rsidP="00681BB9">
      <w:pPr>
        <w:ind w:left="360"/>
        <w:jc w:val="both"/>
        <w:rPr>
          <w:rStyle w:val="BookTitle"/>
          <w:rFonts w:ascii="Times New Roman" w:hAnsi="Times New Roman" w:cs="Times New Roman"/>
          <w:b w:val="0"/>
        </w:rPr>
      </w:pPr>
    </w:p>
    <w:p w14:paraId="2AC05BA1" w14:textId="77777777" w:rsidR="00820F74" w:rsidRDefault="00820F74" w:rsidP="00681BB9">
      <w:pPr>
        <w:ind w:left="360"/>
        <w:jc w:val="both"/>
        <w:rPr>
          <w:rStyle w:val="BookTitle"/>
          <w:rFonts w:ascii="Times New Roman" w:hAnsi="Times New Roman" w:cs="Times New Roman"/>
          <w:b w:val="0"/>
        </w:rPr>
      </w:pPr>
    </w:p>
    <w:p w14:paraId="3087F852" w14:textId="77777777" w:rsidR="00820F74" w:rsidRDefault="00820F74" w:rsidP="00681BB9">
      <w:pPr>
        <w:ind w:left="360"/>
        <w:jc w:val="both"/>
        <w:rPr>
          <w:rStyle w:val="BookTitle"/>
          <w:rFonts w:ascii="Times New Roman" w:hAnsi="Times New Roman" w:cs="Times New Roman"/>
          <w:b w:val="0"/>
        </w:rPr>
      </w:pPr>
    </w:p>
    <w:p w14:paraId="6B4E2A8B" w14:textId="77777777" w:rsidR="00820F74" w:rsidRDefault="00820F74" w:rsidP="00681BB9">
      <w:pPr>
        <w:ind w:left="360"/>
        <w:jc w:val="both"/>
        <w:rPr>
          <w:rStyle w:val="BookTitle"/>
          <w:rFonts w:ascii="Times New Roman" w:hAnsi="Times New Roman" w:cs="Times New Roman"/>
          <w:b w:val="0"/>
        </w:rPr>
      </w:pPr>
    </w:p>
    <w:p w14:paraId="30C2FEA6" w14:textId="77777777" w:rsidR="00820F74" w:rsidRDefault="00820F74" w:rsidP="00681BB9">
      <w:pPr>
        <w:ind w:left="360"/>
        <w:jc w:val="both"/>
        <w:rPr>
          <w:rStyle w:val="BookTitle"/>
          <w:rFonts w:ascii="Times New Roman" w:hAnsi="Times New Roman" w:cs="Times New Roman"/>
          <w:b w:val="0"/>
        </w:rPr>
      </w:pPr>
    </w:p>
    <w:p w14:paraId="43AFEC5D" w14:textId="77777777" w:rsidR="00820F74" w:rsidRDefault="00820F74" w:rsidP="00681BB9">
      <w:pPr>
        <w:ind w:left="360"/>
        <w:jc w:val="both"/>
        <w:rPr>
          <w:rStyle w:val="BookTitle"/>
          <w:rFonts w:ascii="Times New Roman" w:hAnsi="Times New Roman" w:cs="Times New Roman"/>
          <w:b w:val="0"/>
        </w:rPr>
      </w:pPr>
    </w:p>
    <w:p w14:paraId="4F0B7F41" w14:textId="77777777" w:rsidR="00820F74" w:rsidRDefault="00820F74" w:rsidP="00681BB9">
      <w:pPr>
        <w:ind w:left="360"/>
        <w:jc w:val="both"/>
        <w:rPr>
          <w:rStyle w:val="BookTitle"/>
          <w:rFonts w:ascii="Times New Roman" w:hAnsi="Times New Roman" w:cs="Times New Roman"/>
          <w:b w:val="0"/>
        </w:rPr>
      </w:pPr>
    </w:p>
    <w:p w14:paraId="69C6F07C" w14:textId="77777777" w:rsidR="00417CA6" w:rsidRDefault="00417CA6" w:rsidP="00681BB9">
      <w:pPr>
        <w:ind w:left="360"/>
        <w:jc w:val="both"/>
        <w:rPr>
          <w:rStyle w:val="BookTitle"/>
          <w:rFonts w:ascii="Times New Roman" w:hAnsi="Times New Roman" w:cs="Times New Roman"/>
          <w:b w:val="0"/>
        </w:rPr>
      </w:pPr>
    </w:p>
    <w:p w14:paraId="1004B4C5" w14:textId="77777777" w:rsidR="00417CA6" w:rsidRDefault="00417CA6" w:rsidP="00681BB9">
      <w:pPr>
        <w:ind w:left="360"/>
        <w:jc w:val="both"/>
        <w:rPr>
          <w:rStyle w:val="BookTitle"/>
          <w:rFonts w:ascii="Times New Roman" w:hAnsi="Times New Roman" w:cs="Times New Roman"/>
          <w:b w:val="0"/>
        </w:rPr>
      </w:pPr>
    </w:p>
    <w:p w14:paraId="4A6C605F" w14:textId="77777777" w:rsidR="00457CD4" w:rsidRDefault="00457CD4" w:rsidP="00681BB9">
      <w:pPr>
        <w:ind w:left="360"/>
        <w:jc w:val="both"/>
        <w:rPr>
          <w:rStyle w:val="BookTitle"/>
          <w:rFonts w:ascii="Times New Roman" w:hAnsi="Times New Roman" w:cs="Times New Roman"/>
          <w:b w:val="0"/>
        </w:rPr>
      </w:pPr>
    </w:p>
    <w:p w14:paraId="3AB9E7AA" w14:textId="77777777" w:rsidR="00457CD4" w:rsidRDefault="00457CD4" w:rsidP="00681BB9">
      <w:pPr>
        <w:ind w:left="360"/>
        <w:jc w:val="both"/>
        <w:rPr>
          <w:rStyle w:val="BookTitle"/>
          <w:rFonts w:ascii="Times New Roman" w:hAnsi="Times New Roman" w:cs="Times New Roman"/>
          <w:b w:val="0"/>
        </w:rPr>
      </w:pPr>
    </w:p>
    <w:p w14:paraId="08F945B8" w14:textId="77777777" w:rsidR="00457CD4" w:rsidRDefault="00457CD4" w:rsidP="00681BB9">
      <w:pPr>
        <w:ind w:left="360"/>
        <w:jc w:val="both"/>
        <w:rPr>
          <w:rStyle w:val="BookTitle"/>
          <w:rFonts w:ascii="Times New Roman" w:hAnsi="Times New Roman" w:cs="Times New Roman"/>
          <w:b w:val="0"/>
        </w:rPr>
      </w:pPr>
    </w:p>
    <w:p w14:paraId="395FBFDA" w14:textId="77777777" w:rsidR="00457CD4" w:rsidRDefault="00457CD4" w:rsidP="00681BB9">
      <w:pPr>
        <w:ind w:left="360"/>
        <w:jc w:val="both"/>
        <w:rPr>
          <w:rStyle w:val="BookTitle"/>
          <w:rFonts w:ascii="Times New Roman" w:hAnsi="Times New Roman" w:cs="Times New Roman"/>
          <w:b w:val="0"/>
        </w:rPr>
      </w:pPr>
    </w:p>
    <w:p w14:paraId="25E226CD" w14:textId="77777777" w:rsidR="00EC314E" w:rsidRDefault="00EC314E" w:rsidP="00681BB9">
      <w:pPr>
        <w:ind w:left="360"/>
        <w:jc w:val="both"/>
        <w:rPr>
          <w:rStyle w:val="BookTitle"/>
          <w:rFonts w:ascii="Times New Roman" w:hAnsi="Times New Roman" w:cs="Times New Roman"/>
          <w:b w:val="0"/>
        </w:rPr>
      </w:pPr>
    </w:p>
    <w:p w14:paraId="5DC6368D" w14:textId="14D49704" w:rsidR="002E3C55" w:rsidRPr="00AE4DAB" w:rsidRDefault="002E3C55" w:rsidP="00681BB9">
      <w:pPr>
        <w:ind w:left="360"/>
        <w:jc w:val="both"/>
        <w:rPr>
          <w:rStyle w:val="BookTitle"/>
          <w:rFonts w:ascii="Times New Roman" w:hAnsi="Times New Roman" w:cs="Times New Roman"/>
          <w:b w:val="0"/>
        </w:rPr>
      </w:pPr>
      <w:r w:rsidRPr="00AE4DAB">
        <w:rPr>
          <w:rStyle w:val="BookTitle"/>
          <w:rFonts w:ascii="Times New Roman" w:hAnsi="Times New Roman" w:cs="Times New Roman"/>
          <w:b w:val="0"/>
        </w:rPr>
        <w:t xml:space="preserve">Section </w:t>
      </w:r>
      <w:r w:rsidR="00541B22">
        <w:rPr>
          <w:rStyle w:val="BookTitle"/>
          <w:rFonts w:ascii="Times New Roman" w:hAnsi="Times New Roman" w:cs="Times New Roman"/>
          <w:b w:val="0"/>
        </w:rPr>
        <w:t>4</w:t>
      </w:r>
      <w:r w:rsidRPr="00AE4DAB">
        <w:rPr>
          <w:rStyle w:val="BookTitle"/>
          <w:rFonts w:ascii="Times New Roman" w:hAnsi="Times New Roman" w:cs="Times New Roman"/>
          <w:b w:val="0"/>
        </w:rPr>
        <w:t>: Trade-offs</w:t>
      </w:r>
    </w:p>
    <w:p w14:paraId="35D0EBEB" w14:textId="5DFF5455" w:rsidR="00692DF6" w:rsidRPr="00AE4DAB" w:rsidRDefault="00C96F4B" w:rsidP="00681BB9">
      <w:pPr>
        <w:ind w:left="360"/>
        <w:jc w:val="both"/>
        <w:rPr>
          <w:rStyle w:val="BookTitle"/>
          <w:rFonts w:ascii="Times New Roman" w:hAnsi="Times New Roman" w:cs="Times New Roman"/>
          <w:b w:val="0"/>
        </w:rPr>
      </w:pPr>
      <w:r w:rsidRPr="00AE4DAB">
        <w:rPr>
          <w:rFonts w:ascii="Times New Roman" w:hAnsi="Times New Roman" w:cs="Times New Roman"/>
          <w:bCs/>
          <w:smallCaps/>
          <w:noProof/>
          <w:spacing w:val="5"/>
        </w:rPr>
        <mc:AlternateContent>
          <mc:Choice Requires="wps">
            <w:drawing>
              <wp:anchor distT="0" distB="0" distL="114300" distR="114300" simplePos="0" relativeHeight="251663360" behindDoc="0" locked="0" layoutInCell="1" allowOverlap="1" wp14:anchorId="36F0632D" wp14:editId="58CB9729">
                <wp:simplePos x="0" y="0"/>
                <wp:positionH relativeFrom="column">
                  <wp:posOffset>114300</wp:posOffset>
                </wp:positionH>
                <wp:positionV relativeFrom="paragraph">
                  <wp:posOffset>266700</wp:posOffset>
                </wp:positionV>
                <wp:extent cx="5486400" cy="1943100"/>
                <wp:effectExtent l="0" t="0" r="254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486400" cy="1943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FF3310" w14:textId="785B833F" w:rsidR="003F5946" w:rsidRDefault="003F5946" w:rsidP="0041531F">
                            <w:pPr>
                              <w:jc w:val="both"/>
                              <w:rPr>
                                <w:rStyle w:val="BookTitle"/>
                                <w:rFonts w:ascii="Times New Roman" w:hAnsi="Times New Roman" w:cs="Times New Roman"/>
                                <w:b w:val="0"/>
                              </w:rPr>
                            </w:pPr>
                            <w:r w:rsidRPr="0041531F">
                              <w:rPr>
                                <w:rStyle w:val="BookTitle"/>
                                <w:rFonts w:ascii="Times New Roman" w:hAnsi="Times New Roman" w:cs="Times New Roman"/>
                                <w:b w:val="0"/>
                              </w:rPr>
                              <w:t>I</w:t>
                            </w:r>
                            <w:r>
                              <w:rPr>
                                <w:rStyle w:val="BookTitle"/>
                                <w:rFonts w:ascii="Times New Roman" w:hAnsi="Times New Roman" w:cs="Times New Roman"/>
                                <w:b w:val="0"/>
                              </w:rPr>
                              <w:t xml:space="preserve">n systematic conservation planning, the objective function tries to achieve targets while minimizing cost. One area of ongoing research is how best to combine multiple costs into this objective function. This challenge becomes particularly complex if we want to consider, for example, the cost of enforcing a protected area and the social cost of excluding a local community from accessing a valued historical fishing site. </w:t>
                            </w:r>
                          </w:p>
                          <w:p w14:paraId="3F0A9B87" w14:textId="77777777" w:rsidR="003F5946" w:rsidRDefault="003F5946" w:rsidP="0041531F">
                            <w:pPr>
                              <w:jc w:val="both"/>
                              <w:rPr>
                                <w:rStyle w:val="BookTitle"/>
                                <w:rFonts w:ascii="Times New Roman" w:hAnsi="Times New Roman" w:cs="Times New Roman"/>
                                <w:b w:val="0"/>
                              </w:rPr>
                            </w:pPr>
                          </w:p>
                          <w:p w14:paraId="47F5C942" w14:textId="6787CEDB" w:rsidR="003F5946" w:rsidRPr="0041531F" w:rsidRDefault="003F5946" w:rsidP="0041531F">
                            <w:pPr>
                              <w:jc w:val="both"/>
                              <w:rPr>
                                <w:rStyle w:val="BookTitle"/>
                                <w:rFonts w:ascii="Times New Roman" w:hAnsi="Times New Roman" w:cs="Times New Roman"/>
                                <w:b w:val="0"/>
                              </w:rPr>
                            </w:pPr>
                            <w:proofErr w:type="gramStart"/>
                            <w:r>
                              <w:rPr>
                                <w:rStyle w:val="BookTitle"/>
                                <w:rFonts w:ascii="Times New Roman" w:hAnsi="Times New Roman" w:cs="Times New Roman"/>
                                <w:b w:val="0"/>
                              </w:rPr>
                              <w:t>Let</w:t>
                            </w:r>
                            <w:ins w:id="2" w:author="Veronica Gama" w:date="2014-05-29T16:42:00Z">
                              <w:r>
                                <w:rPr>
                                  <w:rStyle w:val="BookTitle"/>
                                  <w:rFonts w:ascii="Times New Roman" w:hAnsi="Times New Roman" w:cs="Times New Roman"/>
                                  <w:b w:val="0"/>
                                </w:rPr>
                                <w:t>’</w:t>
                              </w:r>
                            </w:ins>
                            <w:r>
                              <w:rPr>
                                <w:rStyle w:val="BookTitle"/>
                                <w:rFonts w:ascii="Times New Roman" w:hAnsi="Times New Roman" w:cs="Times New Roman"/>
                                <w:b w:val="0"/>
                              </w:rPr>
                              <w:t>s play with our two cost layers to see if, how, and when it is feasible to combine multiple costs into a single value.</w:t>
                            </w:r>
                            <w:proofErr w:type="gramEnd"/>
                            <w:r>
                              <w:rPr>
                                <w:rStyle w:val="BookTitle"/>
                                <w:rFonts w:ascii="Times New Roman" w:hAnsi="Times New Roman" w:cs="Times New Roman"/>
                                <w:b w:val="0"/>
                              </w:rPr>
                              <w:t xml:space="preserve"> </w:t>
                            </w:r>
                          </w:p>
                          <w:p w14:paraId="6256A502" w14:textId="77777777" w:rsidR="003F5946" w:rsidRPr="00AE4DAB" w:rsidRDefault="003F5946" w:rsidP="0041531F">
                            <w:pPr>
                              <w:ind w:left="360"/>
                              <w:jc w:val="both"/>
                              <w:rPr>
                                <w:rStyle w:val="BookTitle"/>
                                <w:rFonts w:ascii="Times New Roman" w:hAnsi="Times New Roman" w:cs="Times New Roman"/>
                                <w:b w:val="0"/>
                              </w:rPr>
                            </w:pPr>
                          </w:p>
                          <w:p w14:paraId="31052069" w14:textId="77777777" w:rsidR="003F5946" w:rsidRDefault="003F5946" w:rsidP="0041531F">
                            <w:pPr>
                              <w:ind w:left="360"/>
                              <w:jc w:val="both"/>
                              <w:rPr>
                                <w:rStyle w:val="BookTitle"/>
                                <w:rFonts w:ascii="Optima" w:hAnsi="Optima"/>
                                <w:b w:val="0"/>
                              </w:rPr>
                            </w:pPr>
                          </w:p>
                          <w:p w14:paraId="2FDE1BFD" w14:textId="77777777" w:rsidR="003F5946" w:rsidRDefault="003F5946" w:rsidP="004153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9pt;margin-top:21pt;width:6in;height:1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" filled="f" strokecolor="black [3213]">
                <v:textbox>
                  <w:txbxContent>
                    <w:p w14:paraId="1DFF3310" w14:textId="785B833F" w:rsidR="0028571C" w:rsidRDefault="0028571C" w:rsidP="0041531F">
                      <w:pPr>
                        <w:jc w:val="both"/>
                        <w:rPr>
                          <w:rStyle w:val="BookTitle"/>
                          <w:rFonts w:ascii="Times New Roman" w:hAnsi="Times New Roman" w:cs="Times New Roman"/>
                          <w:b w:val="0"/>
                        </w:rPr>
                      </w:pPr>
                      <w:r w:rsidRPr="0041531F">
                        <w:rPr>
                          <w:rStyle w:val="BookTitle"/>
                          <w:rFonts w:ascii="Times New Roman" w:hAnsi="Times New Roman" w:cs="Times New Roman"/>
                          <w:b w:val="0"/>
                        </w:rPr>
                        <w:t>I</w:t>
                      </w:r>
                      <w:r>
                        <w:rPr>
                          <w:rStyle w:val="BookTitle"/>
                          <w:rFonts w:ascii="Times New Roman" w:hAnsi="Times New Roman" w:cs="Times New Roman"/>
                          <w:b w:val="0"/>
                        </w:rPr>
                        <w:t xml:space="preserve">n systematic conservation planning, the objective function tries to achieve targets while minimizing cost. One area of ongoing research is how best to combine multiple costs into this objective function. This challenge becomes particularly complex if we want to consider, for example, the cost of enforcing a protected area and the social cost of excluding a local community from accessing a valued historical fishing site. </w:t>
                      </w:r>
                    </w:p>
                    <w:p w14:paraId="3F0A9B87" w14:textId="77777777" w:rsidR="0028571C" w:rsidRDefault="0028571C" w:rsidP="0041531F">
                      <w:pPr>
                        <w:jc w:val="both"/>
                        <w:rPr>
                          <w:rStyle w:val="BookTitle"/>
                          <w:rFonts w:ascii="Times New Roman" w:hAnsi="Times New Roman" w:cs="Times New Roman"/>
                          <w:b w:val="0"/>
                        </w:rPr>
                      </w:pPr>
                    </w:p>
                    <w:p w14:paraId="47F5C942" w14:textId="6787CEDB" w:rsidR="0028571C" w:rsidRPr="0041531F" w:rsidRDefault="0028571C" w:rsidP="0041531F">
                      <w:pPr>
                        <w:jc w:val="both"/>
                        <w:rPr>
                          <w:rStyle w:val="BookTitle"/>
                          <w:rFonts w:ascii="Times New Roman" w:hAnsi="Times New Roman" w:cs="Times New Roman"/>
                          <w:b w:val="0"/>
                        </w:rPr>
                      </w:pPr>
                      <w:r>
                        <w:rPr>
                          <w:rStyle w:val="BookTitle"/>
                          <w:rFonts w:ascii="Times New Roman" w:hAnsi="Times New Roman" w:cs="Times New Roman"/>
                          <w:b w:val="0"/>
                        </w:rPr>
                        <w:t>Let</w:t>
                      </w:r>
                      <w:ins w:id="184" w:author="Veronica Gama" w:date="2014-05-29T16:42:00Z">
                        <w:r w:rsidR="003F1145">
                          <w:rPr>
                            <w:rStyle w:val="BookTitle"/>
                            <w:rFonts w:ascii="Times New Roman" w:hAnsi="Times New Roman" w:cs="Times New Roman"/>
                            <w:b w:val="0"/>
                          </w:rPr>
                          <w:t>’</w:t>
                        </w:r>
                      </w:ins>
                      <w:r>
                        <w:rPr>
                          <w:rStyle w:val="BookTitle"/>
                          <w:rFonts w:ascii="Times New Roman" w:hAnsi="Times New Roman" w:cs="Times New Roman"/>
                          <w:b w:val="0"/>
                        </w:rPr>
                        <w:t xml:space="preserve">s play with our two cost layers to see if, how, and when it is feasible to combine multiple costs into a single value. </w:t>
                      </w:r>
                    </w:p>
                    <w:p w14:paraId="6256A502" w14:textId="77777777" w:rsidR="0028571C" w:rsidRPr="00AE4DAB" w:rsidRDefault="0028571C" w:rsidP="0041531F">
                      <w:pPr>
                        <w:ind w:left="360"/>
                        <w:jc w:val="both"/>
                        <w:rPr>
                          <w:rStyle w:val="BookTitle"/>
                          <w:rFonts w:ascii="Times New Roman" w:hAnsi="Times New Roman" w:cs="Times New Roman"/>
                          <w:b w:val="0"/>
                        </w:rPr>
                      </w:pPr>
                    </w:p>
                    <w:p w14:paraId="31052069" w14:textId="77777777" w:rsidR="0028571C" w:rsidRDefault="0028571C" w:rsidP="0041531F">
                      <w:pPr>
                        <w:ind w:left="360"/>
                        <w:jc w:val="both"/>
                        <w:rPr>
                          <w:rStyle w:val="BookTitle"/>
                          <w:rFonts w:ascii="Optima" w:hAnsi="Optima"/>
                          <w:b w:val="0"/>
                        </w:rPr>
                      </w:pPr>
                    </w:p>
                    <w:p w14:paraId="2FDE1BFD" w14:textId="77777777" w:rsidR="0028571C" w:rsidRDefault="0028571C" w:rsidP="0041531F"/>
                  </w:txbxContent>
                </v:textbox>
                <w10:wrap type="square"/>
              </v:shape>
            </w:pict>
          </mc:Fallback>
        </mc:AlternateContent>
      </w:r>
    </w:p>
    <w:p w14:paraId="5148AC5F" w14:textId="6F52FEA1" w:rsidR="00AE4DAB" w:rsidRDefault="00AE4DAB" w:rsidP="0041531F">
      <w:pPr>
        <w:ind w:left="360"/>
        <w:jc w:val="both"/>
        <w:rPr>
          <w:rStyle w:val="BookTitle"/>
          <w:rFonts w:ascii="Times New Roman" w:hAnsi="Times New Roman" w:cs="Times New Roman"/>
          <w:b w:val="0"/>
        </w:rPr>
      </w:pPr>
    </w:p>
    <w:p w14:paraId="00321FD1" w14:textId="77777777" w:rsidR="00AE4DAB" w:rsidRPr="00AE4DAB" w:rsidRDefault="00AE4DAB" w:rsidP="00AE4DAB">
      <w:pPr>
        <w:jc w:val="both"/>
        <w:rPr>
          <w:rStyle w:val="BookTitle"/>
          <w:rFonts w:ascii="Times New Roman" w:hAnsi="Times New Roman" w:cs="Times New Roman"/>
          <w:b w:val="0"/>
        </w:rPr>
      </w:pPr>
    </w:p>
    <w:p w14:paraId="189AAE97" w14:textId="06D65B1A" w:rsidR="00432B48" w:rsidRPr="00827BEF" w:rsidRDefault="00827BEF" w:rsidP="00827BEF">
      <w:pPr>
        <w:pStyle w:val="ListParagraph"/>
        <w:numPr>
          <w:ilvl w:val="0"/>
          <w:numId w:val="20"/>
        </w:numPr>
        <w:rPr>
          <w:rStyle w:val="BookTitle"/>
          <w:rFonts w:ascii="Times New Roman" w:hAnsi="Times New Roman" w:cs="Times New Roman"/>
          <w:b w:val="0"/>
        </w:rPr>
      </w:pPr>
      <w:r>
        <w:rPr>
          <w:rStyle w:val="BookTitle"/>
          <w:rFonts w:ascii="Optima" w:hAnsi="Optima"/>
          <w:b w:val="0"/>
        </w:rPr>
        <w:t>go to http://marxan.net/CONS7021.html</w:t>
      </w:r>
      <w:proofErr w:type="gramStart"/>
      <w:r>
        <w:rPr>
          <w:rStyle w:val="BookTitle"/>
          <w:rFonts w:ascii="Optima" w:hAnsi="Optima"/>
          <w:b w:val="0"/>
        </w:rPr>
        <w:t xml:space="preserve">  and</w:t>
      </w:r>
      <w:proofErr w:type="gramEnd"/>
      <w:r>
        <w:rPr>
          <w:rStyle w:val="BookTitle"/>
          <w:rFonts w:ascii="Optima" w:hAnsi="Optima"/>
          <w:b w:val="0"/>
        </w:rPr>
        <w:t xml:space="preserve"> link to </w:t>
      </w:r>
      <w:r w:rsidRPr="00AE4DAB">
        <w:rPr>
          <w:rStyle w:val="BookTitle"/>
          <w:rFonts w:ascii="Times New Roman" w:hAnsi="Times New Roman" w:cs="Times New Roman"/>
          <w:b w:val="0"/>
        </w:rPr>
        <w:t>Activity4</w:t>
      </w:r>
      <w:r>
        <w:rPr>
          <w:rStyle w:val="BookTitle"/>
          <w:rFonts w:ascii="Times New Roman" w:hAnsi="Times New Roman" w:cs="Times New Roman"/>
          <w:b w:val="0"/>
        </w:rPr>
        <w:t>c</w:t>
      </w:r>
      <w:r w:rsidRPr="00AE4DAB">
        <w:rPr>
          <w:rStyle w:val="BookTitle"/>
          <w:rFonts w:ascii="Times New Roman" w:hAnsi="Times New Roman" w:cs="Times New Roman"/>
          <w:b w:val="0"/>
        </w:rPr>
        <w:t xml:space="preserve"> </w:t>
      </w:r>
    </w:p>
    <w:p w14:paraId="376AD5D9" w14:textId="77777777" w:rsidR="00432B48" w:rsidRPr="00AA0FE3" w:rsidRDefault="00432B48" w:rsidP="00AA0FE3">
      <w:pPr>
        <w:jc w:val="both"/>
        <w:rPr>
          <w:rStyle w:val="BookTitle"/>
          <w:rFonts w:ascii="Times New Roman" w:hAnsi="Times New Roman" w:cs="Times New Roman"/>
          <w:b w:val="0"/>
        </w:rPr>
      </w:pPr>
    </w:p>
    <w:p w14:paraId="3F301F27" w14:textId="77777777" w:rsidR="006C5EA4" w:rsidRDefault="001778AD" w:rsidP="002E3C55">
      <w:pPr>
        <w:pStyle w:val="ListParagraph"/>
        <w:numPr>
          <w:ilvl w:val="0"/>
          <w:numId w:val="20"/>
        </w:numPr>
        <w:jc w:val="both"/>
        <w:rPr>
          <w:rStyle w:val="BookTitle"/>
          <w:rFonts w:ascii="Times New Roman" w:hAnsi="Times New Roman" w:cs="Times New Roman"/>
          <w:b w:val="0"/>
        </w:rPr>
      </w:pPr>
      <w:r w:rsidRPr="00AE4DAB">
        <w:rPr>
          <w:rStyle w:val="BookTitle"/>
          <w:rFonts w:ascii="Times New Roman" w:hAnsi="Times New Roman" w:cs="Times New Roman"/>
          <w:b w:val="0"/>
        </w:rPr>
        <w:t>In the control</w:t>
      </w:r>
      <w:r w:rsidR="00E548E7">
        <w:rPr>
          <w:rStyle w:val="BookTitle"/>
          <w:rFonts w:ascii="Times New Roman" w:hAnsi="Times New Roman" w:cs="Times New Roman"/>
          <w:b w:val="0"/>
        </w:rPr>
        <w:t xml:space="preserve"> panel on the left, there is a s</w:t>
      </w:r>
      <w:r w:rsidRPr="00AE4DAB">
        <w:rPr>
          <w:rStyle w:val="BookTitle"/>
          <w:rFonts w:ascii="Times New Roman" w:hAnsi="Times New Roman" w:cs="Times New Roman"/>
          <w:b w:val="0"/>
        </w:rPr>
        <w:t xml:space="preserve">lider that ranges from 0 to 1.  </w:t>
      </w:r>
    </w:p>
    <w:p w14:paraId="7B7944B3" w14:textId="77777777" w:rsidR="006C5EA4" w:rsidRPr="006C5EA4" w:rsidRDefault="006C5EA4" w:rsidP="006C5EA4">
      <w:pPr>
        <w:jc w:val="both"/>
        <w:rPr>
          <w:rStyle w:val="BookTitle"/>
          <w:rFonts w:ascii="Times New Roman" w:hAnsi="Times New Roman" w:cs="Times New Roman"/>
          <w:b w:val="0"/>
        </w:rPr>
      </w:pPr>
    </w:p>
    <w:p w14:paraId="019CFB9D" w14:textId="77777777" w:rsidR="006C5EA4" w:rsidRDefault="006C5EA4" w:rsidP="006C5EA4">
      <w:pPr>
        <w:pStyle w:val="ListParagraph"/>
        <w:numPr>
          <w:ilvl w:val="0"/>
          <w:numId w:val="20"/>
        </w:numPr>
        <w:jc w:val="both"/>
        <w:rPr>
          <w:rStyle w:val="BookTitle"/>
          <w:rFonts w:ascii="Times New Roman" w:hAnsi="Times New Roman" w:cs="Times New Roman"/>
          <w:b w:val="0"/>
        </w:rPr>
      </w:pPr>
      <w:r w:rsidRPr="00AE4DAB">
        <w:rPr>
          <w:rStyle w:val="BookTitle"/>
          <w:rFonts w:ascii="Times New Roman" w:hAnsi="Times New Roman" w:cs="Times New Roman"/>
          <w:b w:val="0"/>
        </w:rPr>
        <w:t xml:space="preserve">This slider </w:t>
      </w:r>
      <w:r>
        <w:rPr>
          <w:rStyle w:val="BookTitle"/>
          <w:rFonts w:ascii="Times New Roman" w:hAnsi="Times New Roman" w:cs="Times New Roman"/>
          <w:b w:val="0"/>
        </w:rPr>
        <w:t xml:space="preserve">operates by varying alpha in the following way. </w:t>
      </w:r>
    </w:p>
    <w:p w14:paraId="7E6D792B" w14:textId="77777777" w:rsidR="006C5EA4" w:rsidRPr="00C96F4B" w:rsidRDefault="006C5EA4" w:rsidP="006C5EA4">
      <w:pPr>
        <w:jc w:val="both"/>
        <w:rPr>
          <w:rStyle w:val="BookTitle"/>
          <w:rFonts w:ascii="Times New Roman" w:hAnsi="Times New Roman" w:cs="Times New Roman"/>
          <w:b w:val="0"/>
        </w:rPr>
      </w:pPr>
    </w:p>
    <w:p w14:paraId="469C8300" w14:textId="2FDB9A7E" w:rsidR="006C5EA4" w:rsidRPr="006C5EA4" w:rsidRDefault="006C5EA4" w:rsidP="006C5EA4">
      <w:pPr>
        <w:ind w:left="360"/>
        <w:rPr>
          <w:rStyle w:val="BookTitle"/>
          <w:rFonts w:ascii="Times New Roman" w:hAnsi="Times New Roman" w:cs="Times New Roman"/>
          <w:b w:val="0"/>
          <w:bCs w:val="0"/>
          <w:smallCaps w:val="0"/>
          <w:spacing w:val="0"/>
          <w:sz w:val="28"/>
          <w:szCs w:val="28"/>
        </w:rPr>
      </w:pPr>
      <w:r w:rsidRPr="00C96F4B">
        <w:rPr>
          <w:rStyle w:val="BookTitle"/>
          <w:rFonts w:ascii="Times New Roman" w:hAnsi="Times New Roman" w:cs="Times New Roman"/>
          <w:b w:val="0"/>
          <w:sz w:val="28"/>
          <w:szCs w:val="28"/>
        </w:rPr>
        <w:t xml:space="preserve"> </w:t>
      </w:r>
      <w:r w:rsidRPr="00C96F4B">
        <w:rPr>
          <w:rFonts w:ascii="Times New Roman" w:hAnsi="Times New Roman" w:cs="Times New Roman"/>
          <w:sz w:val="28"/>
          <w:szCs w:val="28"/>
        </w:rPr>
        <w:t xml:space="preserve">                  </w:t>
      </w:r>
      <m:oMath>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1-∝</m:t>
            </m:r>
          </m:e>
        </m:d>
        <m:r>
          <w:rPr>
            <w:rFonts w:ascii="Cambria Math" w:hAnsi="Cambria Math" w:cs="Times New Roman"/>
            <w:sz w:val="28"/>
            <w:szCs w:val="28"/>
          </w:rPr>
          <m:t>M</m:t>
        </m:r>
      </m:oMath>
    </w:p>
    <w:p w14:paraId="7D5A7435" w14:textId="77777777" w:rsidR="006C5EA4" w:rsidRPr="006C5EA4" w:rsidRDefault="006C5EA4" w:rsidP="006C5EA4">
      <w:pPr>
        <w:jc w:val="both"/>
        <w:rPr>
          <w:rStyle w:val="BookTitle"/>
          <w:rFonts w:ascii="Times New Roman" w:hAnsi="Times New Roman" w:cs="Times New Roman"/>
          <w:b w:val="0"/>
        </w:rPr>
      </w:pPr>
    </w:p>
    <w:p w14:paraId="263710FD" w14:textId="2422BFE0" w:rsidR="0012751C" w:rsidRDefault="0012751C" w:rsidP="002E3C55">
      <w:pPr>
        <w:pStyle w:val="ListParagraph"/>
        <w:numPr>
          <w:ilvl w:val="0"/>
          <w:numId w:val="20"/>
        </w:numPr>
        <w:jc w:val="both"/>
        <w:rPr>
          <w:rStyle w:val="BookTitle"/>
          <w:rFonts w:ascii="Times New Roman" w:hAnsi="Times New Roman" w:cs="Times New Roman"/>
          <w:b w:val="0"/>
        </w:rPr>
      </w:pPr>
      <w:r>
        <w:rPr>
          <w:rStyle w:val="BookTitle"/>
          <w:rFonts w:ascii="Times New Roman" w:hAnsi="Times New Roman" w:cs="Times New Roman"/>
          <w:b w:val="0"/>
        </w:rPr>
        <w:t xml:space="preserve">When the alpha is </w:t>
      </w:r>
      <w:r w:rsidR="0076709B">
        <w:rPr>
          <w:rStyle w:val="BookTitle"/>
          <w:rFonts w:ascii="Times New Roman" w:hAnsi="Times New Roman" w:cs="Times New Roman"/>
          <w:b w:val="0"/>
        </w:rPr>
        <w:t>set to 0, we are using only the A</w:t>
      </w:r>
      <w:r w:rsidR="003F1145">
        <w:rPr>
          <w:rStyle w:val="BookTitle"/>
          <w:rFonts w:ascii="Times New Roman" w:hAnsi="Times New Roman" w:cs="Times New Roman"/>
          <w:b w:val="0"/>
        </w:rPr>
        <w:t>c</w:t>
      </w:r>
      <w:r w:rsidR="0076709B">
        <w:rPr>
          <w:rStyle w:val="BookTitle"/>
          <w:rFonts w:ascii="Times New Roman" w:hAnsi="Times New Roman" w:cs="Times New Roman"/>
          <w:b w:val="0"/>
        </w:rPr>
        <w:t>quisition</w:t>
      </w:r>
      <w:r w:rsidR="00F72388">
        <w:rPr>
          <w:rStyle w:val="BookTitle"/>
          <w:rFonts w:ascii="Times New Roman" w:hAnsi="Times New Roman" w:cs="Times New Roman"/>
          <w:b w:val="0"/>
        </w:rPr>
        <w:t xml:space="preserve"> </w:t>
      </w:r>
      <w:r>
        <w:rPr>
          <w:rStyle w:val="BookTitle"/>
          <w:rFonts w:ascii="Times New Roman" w:hAnsi="Times New Roman" w:cs="Times New Roman"/>
          <w:b w:val="0"/>
        </w:rPr>
        <w:t>cost</w:t>
      </w:r>
      <w:r w:rsidR="006C5EA4">
        <w:rPr>
          <w:rStyle w:val="BookTitle"/>
          <w:rFonts w:ascii="Times New Roman" w:hAnsi="Times New Roman" w:cs="Times New Roman"/>
          <w:b w:val="0"/>
        </w:rPr>
        <w:t>, when a</w:t>
      </w:r>
      <w:r w:rsidR="003F1145">
        <w:rPr>
          <w:rStyle w:val="BookTitle"/>
          <w:rFonts w:ascii="Times New Roman" w:hAnsi="Times New Roman" w:cs="Times New Roman"/>
          <w:b w:val="0"/>
        </w:rPr>
        <w:t>l</w:t>
      </w:r>
      <w:r w:rsidR="006C5EA4">
        <w:rPr>
          <w:rStyle w:val="BookTitle"/>
          <w:rFonts w:ascii="Times New Roman" w:hAnsi="Times New Roman" w:cs="Times New Roman"/>
          <w:b w:val="0"/>
        </w:rPr>
        <w:t xml:space="preserve">pha is set to 1, we are using only the </w:t>
      </w:r>
      <w:r w:rsidR="0076709B">
        <w:rPr>
          <w:rStyle w:val="BookTitle"/>
          <w:rFonts w:ascii="Times New Roman" w:hAnsi="Times New Roman" w:cs="Times New Roman"/>
          <w:b w:val="0"/>
        </w:rPr>
        <w:t>Management</w:t>
      </w:r>
      <w:r w:rsidR="006C5EA4">
        <w:rPr>
          <w:rStyle w:val="BookTitle"/>
          <w:rFonts w:ascii="Times New Roman" w:hAnsi="Times New Roman" w:cs="Times New Roman"/>
          <w:b w:val="0"/>
        </w:rPr>
        <w:t xml:space="preserve"> cost.</w:t>
      </w:r>
    </w:p>
    <w:p w14:paraId="1992ECB9" w14:textId="77777777" w:rsidR="0012751C" w:rsidRPr="0012751C" w:rsidRDefault="0012751C" w:rsidP="0012751C">
      <w:pPr>
        <w:jc w:val="both"/>
        <w:rPr>
          <w:rStyle w:val="BookTitle"/>
          <w:rFonts w:ascii="Times New Roman" w:hAnsi="Times New Roman" w:cs="Times New Roman"/>
          <w:b w:val="0"/>
        </w:rPr>
      </w:pPr>
    </w:p>
    <w:p w14:paraId="7851F7ED" w14:textId="6729DA36" w:rsidR="0012751C" w:rsidRPr="0012751C" w:rsidRDefault="001050A4" w:rsidP="0012751C">
      <w:pPr>
        <w:pStyle w:val="ListParagraph"/>
        <w:numPr>
          <w:ilvl w:val="0"/>
          <w:numId w:val="23"/>
        </w:numPr>
        <w:rPr>
          <w:rStyle w:val="BookTitle"/>
          <w:rFonts w:ascii="Times New Roman" w:hAnsi="Times New Roman" w:cs="Times New Roman"/>
          <w:b w:val="0"/>
          <w:bCs w:val="0"/>
          <w:smallCaps w:val="0"/>
          <w:spacing w:val="0"/>
          <w:sz w:val="28"/>
          <w:szCs w:val="28"/>
        </w:rPr>
      </w:pPr>
      <w:r>
        <w:rPr>
          <w:rStyle w:val="BookTitle"/>
          <w:rFonts w:ascii="Times New Roman" w:hAnsi="Times New Roman" w:cs="Times New Roman"/>
          <w:b w:val="0"/>
        </w:rPr>
        <w:t xml:space="preserve">You will now </w:t>
      </w:r>
      <w:r w:rsidR="005D2CB6">
        <w:rPr>
          <w:rStyle w:val="BookTitle"/>
          <w:rFonts w:ascii="Times New Roman" w:hAnsi="Times New Roman" w:cs="Times New Roman"/>
          <w:b w:val="0"/>
        </w:rPr>
        <w:t xml:space="preserve">use the slider to vary alpha and run marxan several times. </w:t>
      </w:r>
      <w:r w:rsidR="0012751C">
        <w:rPr>
          <w:rStyle w:val="BookTitle"/>
          <w:rFonts w:ascii="Times New Roman" w:hAnsi="Times New Roman" w:cs="Times New Roman"/>
          <w:b w:val="0"/>
        </w:rPr>
        <w:t>Your task is to record the values in excel</w:t>
      </w:r>
      <w:r w:rsidR="00BE6682">
        <w:rPr>
          <w:rStyle w:val="BookTitle"/>
          <w:rFonts w:ascii="Times New Roman" w:hAnsi="Times New Roman" w:cs="Times New Roman"/>
          <w:b w:val="0"/>
        </w:rPr>
        <w:t xml:space="preserve"> for the best solutions.</w:t>
      </w:r>
      <w:r w:rsidR="0012751C">
        <w:rPr>
          <w:rStyle w:val="BookTitle"/>
          <w:rFonts w:ascii="Times New Roman" w:hAnsi="Times New Roman" w:cs="Times New Roman"/>
          <w:b w:val="0"/>
        </w:rPr>
        <w:t xml:space="preserve"> </w:t>
      </w:r>
    </w:p>
    <w:p w14:paraId="62D2A918" w14:textId="77777777" w:rsidR="005D2CB6" w:rsidRPr="0012751C" w:rsidRDefault="005D2CB6" w:rsidP="0012751C">
      <w:pPr>
        <w:rPr>
          <w:rStyle w:val="BookTitle"/>
          <w:rFonts w:ascii="Times New Roman" w:hAnsi="Times New Roman" w:cs="Times New Roman"/>
          <w:b w:val="0"/>
          <w:bCs w:val="0"/>
          <w:smallCaps w:val="0"/>
          <w:spacing w:val="0"/>
          <w:sz w:val="28"/>
          <w:szCs w:val="28"/>
        </w:rPr>
      </w:pPr>
    </w:p>
    <w:p w14:paraId="36B44096" w14:textId="2BD819DE" w:rsidR="005D2CB6" w:rsidRPr="00BE6682" w:rsidRDefault="005D2CB6" w:rsidP="005D2CB6">
      <w:pPr>
        <w:pStyle w:val="ListParagraph"/>
        <w:numPr>
          <w:ilvl w:val="0"/>
          <w:numId w:val="23"/>
        </w:numPr>
        <w:rPr>
          <w:rStyle w:val="BookTitle"/>
          <w:rFonts w:ascii="Times New Roman" w:hAnsi="Times New Roman" w:cs="Times New Roman"/>
          <w:b w:val="0"/>
          <w:bCs w:val="0"/>
          <w:smallCaps w:val="0"/>
          <w:spacing w:val="0"/>
          <w:sz w:val="28"/>
          <w:szCs w:val="28"/>
        </w:rPr>
      </w:pPr>
      <w:r>
        <w:rPr>
          <w:rStyle w:val="BookTitle"/>
          <w:rFonts w:ascii="Times New Roman" w:hAnsi="Times New Roman" w:cs="Times New Roman"/>
          <w:b w:val="0"/>
        </w:rPr>
        <w:t xml:space="preserve"> Start by setting</w:t>
      </w:r>
      <w:r w:rsidR="006C5EA4">
        <w:rPr>
          <w:rStyle w:val="BookTitle"/>
          <w:rFonts w:ascii="Times New Roman" w:hAnsi="Times New Roman" w:cs="Times New Roman"/>
          <w:b w:val="0"/>
        </w:rPr>
        <w:t xml:space="preserve"> alpha to 0 and running marxan.</w:t>
      </w:r>
      <w:r w:rsidR="00BE6682">
        <w:rPr>
          <w:rStyle w:val="BookTitle"/>
          <w:rFonts w:ascii="Times New Roman" w:hAnsi="Times New Roman" w:cs="Times New Roman"/>
          <w:b w:val="0"/>
          <w:bCs w:val="0"/>
          <w:smallCaps w:val="0"/>
          <w:spacing w:val="0"/>
          <w:sz w:val="28"/>
          <w:szCs w:val="28"/>
        </w:rPr>
        <w:t xml:space="preserve"> </w:t>
      </w:r>
      <w:r w:rsidR="0028571C" w:rsidRPr="00BE6682">
        <w:rPr>
          <w:rStyle w:val="BookTitle"/>
          <w:rFonts w:ascii="Times New Roman" w:hAnsi="Times New Roman" w:cs="Times New Roman"/>
          <w:b w:val="0"/>
        </w:rPr>
        <w:t>View the Table</w:t>
      </w:r>
      <w:r w:rsidR="00EC314E">
        <w:rPr>
          <w:rStyle w:val="BookTitle"/>
          <w:rFonts w:ascii="Times New Roman" w:hAnsi="Times New Roman" w:cs="Times New Roman"/>
          <w:b w:val="0"/>
        </w:rPr>
        <w:t xml:space="preserve"> tab</w:t>
      </w:r>
      <w:r w:rsidR="0028571C" w:rsidRPr="00BE6682">
        <w:rPr>
          <w:rStyle w:val="BookTitle"/>
          <w:rFonts w:ascii="Times New Roman" w:hAnsi="Times New Roman" w:cs="Times New Roman"/>
          <w:b w:val="0"/>
        </w:rPr>
        <w:t xml:space="preserve"> an</w:t>
      </w:r>
      <w:r w:rsidR="00EC314E">
        <w:rPr>
          <w:rStyle w:val="BookTitle"/>
          <w:rFonts w:ascii="Times New Roman" w:hAnsi="Times New Roman" w:cs="Times New Roman"/>
          <w:b w:val="0"/>
        </w:rPr>
        <w:t xml:space="preserve">d record the values for the </w:t>
      </w:r>
      <w:r w:rsidR="0028571C" w:rsidRPr="00BE6682">
        <w:rPr>
          <w:rStyle w:val="BookTitle"/>
          <w:rFonts w:ascii="Times New Roman" w:hAnsi="Times New Roman" w:cs="Times New Roman"/>
          <w:b w:val="0"/>
        </w:rPr>
        <w:t>costs.</w:t>
      </w:r>
    </w:p>
    <w:p w14:paraId="5C8C8C67" w14:textId="77777777" w:rsidR="00BE6682" w:rsidRPr="00BE6682" w:rsidRDefault="00BE6682" w:rsidP="00BE6682">
      <w:pPr>
        <w:rPr>
          <w:rStyle w:val="BookTitle"/>
          <w:rFonts w:ascii="Times New Roman" w:hAnsi="Times New Roman" w:cs="Times New Roman"/>
          <w:b w:val="0"/>
          <w:bCs w:val="0"/>
          <w:smallCaps w:val="0"/>
          <w:spacing w:val="0"/>
          <w:sz w:val="28"/>
          <w:szCs w:val="28"/>
        </w:rPr>
      </w:pPr>
    </w:p>
    <w:p w14:paraId="123678F0" w14:textId="6427BC4E" w:rsidR="0028571C" w:rsidRPr="00BE6682" w:rsidRDefault="006C5EA4" w:rsidP="005D2CB6">
      <w:pPr>
        <w:pStyle w:val="ListParagraph"/>
        <w:numPr>
          <w:ilvl w:val="0"/>
          <w:numId w:val="23"/>
        </w:numPr>
        <w:rPr>
          <w:rStyle w:val="BookTitle"/>
          <w:rFonts w:ascii="Times New Roman" w:hAnsi="Times New Roman" w:cs="Times New Roman"/>
          <w:b w:val="0"/>
          <w:bCs w:val="0"/>
          <w:smallCaps w:val="0"/>
          <w:spacing w:val="0"/>
          <w:sz w:val="28"/>
          <w:szCs w:val="28"/>
        </w:rPr>
      </w:pPr>
      <w:r>
        <w:rPr>
          <w:rStyle w:val="BookTitle"/>
          <w:rFonts w:ascii="Times New Roman" w:hAnsi="Times New Roman" w:cs="Times New Roman"/>
          <w:b w:val="0"/>
        </w:rPr>
        <w:t>now move al</w:t>
      </w:r>
      <w:r w:rsidR="0039784A">
        <w:rPr>
          <w:rStyle w:val="BookTitle"/>
          <w:rFonts w:ascii="Times New Roman" w:hAnsi="Times New Roman" w:cs="Times New Roman"/>
          <w:b w:val="0"/>
        </w:rPr>
        <w:t>p</w:t>
      </w:r>
      <w:r>
        <w:rPr>
          <w:rStyle w:val="BookTitle"/>
          <w:rFonts w:ascii="Times New Roman" w:hAnsi="Times New Roman" w:cs="Times New Roman"/>
          <w:b w:val="0"/>
        </w:rPr>
        <w:t>ha to the right (</w:t>
      </w:r>
      <w:r w:rsidR="00BE6682">
        <w:rPr>
          <w:rStyle w:val="BookTitle"/>
          <w:rFonts w:ascii="Times New Roman" w:hAnsi="Times New Roman" w:cs="Times New Roman"/>
          <w:b w:val="0"/>
        </w:rPr>
        <w:t>wherever you like)</w:t>
      </w:r>
      <w:r>
        <w:rPr>
          <w:rStyle w:val="BookTitle"/>
          <w:rFonts w:ascii="Times New Roman" w:hAnsi="Times New Roman" w:cs="Times New Roman"/>
          <w:b w:val="0"/>
        </w:rPr>
        <w:t xml:space="preserve">, run marxan and record the value for </w:t>
      </w:r>
      <w:r w:rsidR="00BE6682">
        <w:rPr>
          <w:rStyle w:val="BookTitle"/>
          <w:rFonts w:ascii="Times New Roman" w:hAnsi="Times New Roman" w:cs="Times New Roman"/>
          <w:b w:val="0"/>
        </w:rPr>
        <w:t xml:space="preserve">the </w:t>
      </w:r>
      <w:r>
        <w:rPr>
          <w:rStyle w:val="BookTitle"/>
          <w:rFonts w:ascii="Times New Roman" w:hAnsi="Times New Roman" w:cs="Times New Roman"/>
          <w:b w:val="0"/>
        </w:rPr>
        <w:t>alpha you selected as well as the costs.</w:t>
      </w:r>
    </w:p>
    <w:p w14:paraId="0F785C85" w14:textId="77777777" w:rsidR="00BE6682" w:rsidRPr="00BE6682" w:rsidRDefault="00BE6682" w:rsidP="00BE6682">
      <w:pPr>
        <w:rPr>
          <w:rStyle w:val="BookTitle"/>
          <w:rFonts w:ascii="Times New Roman" w:hAnsi="Times New Roman" w:cs="Times New Roman"/>
          <w:b w:val="0"/>
          <w:bCs w:val="0"/>
          <w:smallCaps w:val="0"/>
          <w:spacing w:val="0"/>
          <w:sz w:val="28"/>
          <w:szCs w:val="28"/>
        </w:rPr>
      </w:pPr>
    </w:p>
    <w:p w14:paraId="74484D93" w14:textId="1ED59974" w:rsidR="005D2CB6" w:rsidRPr="00BE6682" w:rsidRDefault="006C5EA4" w:rsidP="001050A4">
      <w:pPr>
        <w:pStyle w:val="ListParagraph"/>
        <w:numPr>
          <w:ilvl w:val="0"/>
          <w:numId w:val="23"/>
        </w:numPr>
        <w:rPr>
          <w:rFonts w:ascii="Times New Roman" w:hAnsi="Times New Roman" w:cs="Times New Roman"/>
          <w:sz w:val="28"/>
          <w:szCs w:val="28"/>
        </w:rPr>
      </w:pPr>
      <w:r>
        <w:rPr>
          <w:rStyle w:val="BookTitle"/>
          <w:rFonts w:ascii="Times New Roman" w:hAnsi="Times New Roman" w:cs="Times New Roman"/>
          <w:b w:val="0"/>
        </w:rPr>
        <w:t>do this two more times and then move alpha all the way to the 1</w:t>
      </w:r>
      <w:r w:rsidR="00AF3782">
        <w:rPr>
          <w:rStyle w:val="BookTitle"/>
          <w:rFonts w:ascii="Times New Roman" w:hAnsi="Times New Roman" w:cs="Times New Roman"/>
          <w:b w:val="0"/>
        </w:rPr>
        <w:t xml:space="preserve"> for the last scenario.</w:t>
      </w:r>
    </w:p>
    <w:tbl>
      <w:tblPr>
        <w:tblStyle w:val="TableGrid"/>
        <w:tblpPr w:leftFromText="180" w:rightFromText="180" w:vertAnchor="page" w:horzAnchor="page" w:tblpX="1909" w:tblpY="1441"/>
        <w:tblW w:w="8156" w:type="dxa"/>
        <w:tblLook w:val="04A0" w:firstRow="1" w:lastRow="0" w:firstColumn="1" w:lastColumn="0" w:noHBand="0" w:noVBand="1"/>
      </w:tblPr>
      <w:tblGrid>
        <w:gridCol w:w="1668"/>
        <w:gridCol w:w="1673"/>
        <w:gridCol w:w="2295"/>
        <w:gridCol w:w="2520"/>
      </w:tblGrid>
      <w:tr w:rsidR="00EC314E" w14:paraId="23605ACC" w14:textId="77777777" w:rsidTr="00EC314E">
        <w:trPr>
          <w:trHeight w:val="387"/>
        </w:trPr>
        <w:tc>
          <w:tcPr>
            <w:tcW w:w="1668" w:type="dxa"/>
          </w:tcPr>
          <w:p w14:paraId="049F2676" w14:textId="30401C66" w:rsidR="00EC314E" w:rsidRDefault="00EC314E" w:rsidP="00EC314E">
            <w:pPr>
              <w:jc w:val="center"/>
              <w:rPr>
                <w:rStyle w:val="BookTitle"/>
                <w:rFonts w:ascii="Times New Roman" w:hAnsi="Times New Roman" w:cs="Times New Roman"/>
                <w:b w:val="0"/>
              </w:rPr>
            </w:pPr>
            <w:r>
              <w:rPr>
                <w:rStyle w:val="BookTitle"/>
                <w:rFonts w:ascii="Times New Roman" w:hAnsi="Times New Roman" w:cs="Times New Roman"/>
                <w:b w:val="0"/>
              </w:rPr>
              <w:lastRenderedPageBreak/>
              <w:t>A</w:t>
            </w:r>
            <w:r w:rsidR="003F1145">
              <w:rPr>
                <w:rStyle w:val="BookTitle"/>
                <w:rFonts w:ascii="Times New Roman" w:hAnsi="Times New Roman" w:cs="Times New Roman"/>
                <w:b w:val="0"/>
              </w:rPr>
              <w:t>l</w:t>
            </w:r>
            <w:r>
              <w:rPr>
                <w:rStyle w:val="BookTitle"/>
                <w:rFonts w:ascii="Times New Roman" w:hAnsi="Times New Roman" w:cs="Times New Roman"/>
                <w:b w:val="0"/>
              </w:rPr>
              <w:t>pha</w:t>
            </w:r>
          </w:p>
        </w:tc>
        <w:tc>
          <w:tcPr>
            <w:tcW w:w="1673" w:type="dxa"/>
          </w:tcPr>
          <w:p w14:paraId="68932387" w14:textId="77777777" w:rsidR="00EC314E" w:rsidRDefault="00EC314E" w:rsidP="00EC314E">
            <w:pPr>
              <w:jc w:val="right"/>
              <w:rPr>
                <w:rStyle w:val="BookTitle"/>
                <w:rFonts w:ascii="Times New Roman" w:hAnsi="Times New Roman" w:cs="Times New Roman"/>
                <w:b w:val="0"/>
              </w:rPr>
            </w:pPr>
            <w:r>
              <w:rPr>
                <w:rStyle w:val="BookTitle"/>
                <w:rFonts w:ascii="Times New Roman" w:hAnsi="Times New Roman" w:cs="Times New Roman"/>
                <w:b w:val="0"/>
              </w:rPr>
              <w:t>Total Cost</w:t>
            </w:r>
          </w:p>
        </w:tc>
        <w:tc>
          <w:tcPr>
            <w:tcW w:w="2295" w:type="dxa"/>
          </w:tcPr>
          <w:p w14:paraId="6FC6E7C1" w14:textId="77777777" w:rsidR="00EC314E" w:rsidRDefault="00EC314E" w:rsidP="00EC314E">
            <w:pPr>
              <w:jc w:val="right"/>
              <w:rPr>
                <w:rStyle w:val="BookTitle"/>
                <w:rFonts w:ascii="Times New Roman" w:hAnsi="Times New Roman" w:cs="Times New Roman"/>
                <w:b w:val="0"/>
              </w:rPr>
            </w:pPr>
            <w:r>
              <w:rPr>
                <w:rStyle w:val="BookTitle"/>
                <w:rFonts w:ascii="Times New Roman" w:hAnsi="Times New Roman" w:cs="Times New Roman"/>
                <w:b w:val="0"/>
              </w:rPr>
              <w:t>Cost 1 (Acquisition)</w:t>
            </w:r>
          </w:p>
        </w:tc>
        <w:tc>
          <w:tcPr>
            <w:tcW w:w="2520" w:type="dxa"/>
          </w:tcPr>
          <w:p w14:paraId="3CB5BEAA" w14:textId="77777777" w:rsidR="00EC314E" w:rsidRDefault="00EC314E" w:rsidP="00EC314E">
            <w:pPr>
              <w:jc w:val="right"/>
              <w:rPr>
                <w:rStyle w:val="BookTitle"/>
                <w:rFonts w:ascii="Times New Roman" w:hAnsi="Times New Roman" w:cs="Times New Roman"/>
                <w:b w:val="0"/>
              </w:rPr>
            </w:pPr>
            <w:r>
              <w:rPr>
                <w:rStyle w:val="BookTitle"/>
                <w:rFonts w:ascii="Times New Roman" w:hAnsi="Times New Roman" w:cs="Times New Roman"/>
                <w:b w:val="0"/>
              </w:rPr>
              <w:t>Cost 2 (Management)</w:t>
            </w:r>
          </w:p>
        </w:tc>
      </w:tr>
      <w:tr w:rsidR="00EC314E" w14:paraId="24BD7227" w14:textId="77777777" w:rsidTr="00EC314E">
        <w:trPr>
          <w:trHeight w:val="387"/>
        </w:trPr>
        <w:tc>
          <w:tcPr>
            <w:tcW w:w="1668" w:type="dxa"/>
          </w:tcPr>
          <w:p w14:paraId="4288122F" w14:textId="77777777" w:rsidR="00EC314E" w:rsidRDefault="00EC314E" w:rsidP="00EC314E">
            <w:pPr>
              <w:jc w:val="center"/>
              <w:rPr>
                <w:rStyle w:val="BookTitle"/>
                <w:rFonts w:ascii="Times New Roman" w:hAnsi="Times New Roman" w:cs="Times New Roman"/>
                <w:b w:val="0"/>
              </w:rPr>
            </w:pPr>
            <w:r>
              <w:rPr>
                <w:rStyle w:val="BookTitle"/>
                <w:rFonts w:ascii="Times New Roman" w:hAnsi="Times New Roman" w:cs="Times New Roman"/>
                <w:b w:val="0"/>
              </w:rPr>
              <w:t>0</w:t>
            </w:r>
          </w:p>
        </w:tc>
        <w:tc>
          <w:tcPr>
            <w:tcW w:w="1673" w:type="dxa"/>
          </w:tcPr>
          <w:p w14:paraId="792E7940" w14:textId="56996B9B" w:rsidR="00EC314E" w:rsidRDefault="00EC314E" w:rsidP="00EC314E">
            <w:pPr>
              <w:jc w:val="right"/>
              <w:rPr>
                <w:rStyle w:val="BookTitle"/>
                <w:rFonts w:ascii="Times New Roman" w:hAnsi="Times New Roman" w:cs="Times New Roman"/>
                <w:b w:val="0"/>
              </w:rPr>
            </w:pPr>
          </w:p>
        </w:tc>
        <w:tc>
          <w:tcPr>
            <w:tcW w:w="2295" w:type="dxa"/>
          </w:tcPr>
          <w:p w14:paraId="06EE86D6" w14:textId="5F11F4F4" w:rsidR="00EC314E" w:rsidRDefault="00EC314E" w:rsidP="00EC314E">
            <w:pPr>
              <w:jc w:val="right"/>
              <w:rPr>
                <w:rStyle w:val="BookTitle"/>
                <w:rFonts w:ascii="Times New Roman" w:hAnsi="Times New Roman" w:cs="Times New Roman"/>
                <w:b w:val="0"/>
              </w:rPr>
            </w:pPr>
          </w:p>
        </w:tc>
        <w:tc>
          <w:tcPr>
            <w:tcW w:w="2520" w:type="dxa"/>
          </w:tcPr>
          <w:p w14:paraId="07B77984" w14:textId="0ACE197E" w:rsidR="00EC314E" w:rsidRDefault="00EC314E" w:rsidP="00EC314E">
            <w:pPr>
              <w:jc w:val="right"/>
              <w:rPr>
                <w:rStyle w:val="BookTitle"/>
                <w:rFonts w:ascii="Times New Roman" w:hAnsi="Times New Roman" w:cs="Times New Roman"/>
                <w:b w:val="0"/>
              </w:rPr>
            </w:pPr>
          </w:p>
        </w:tc>
      </w:tr>
      <w:tr w:rsidR="00E12DFB" w14:paraId="5944B58F" w14:textId="77777777" w:rsidTr="00EC314E">
        <w:trPr>
          <w:trHeight w:val="387"/>
        </w:trPr>
        <w:tc>
          <w:tcPr>
            <w:tcW w:w="1668" w:type="dxa"/>
          </w:tcPr>
          <w:p w14:paraId="12D11AA9" w14:textId="268E400F" w:rsidR="00E12DFB" w:rsidRDefault="00E12DFB" w:rsidP="00EC314E">
            <w:pPr>
              <w:jc w:val="center"/>
              <w:rPr>
                <w:rStyle w:val="BookTitle"/>
                <w:rFonts w:ascii="Times New Roman" w:hAnsi="Times New Roman" w:cs="Times New Roman"/>
                <w:b w:val="0"/>
              </w:rPr>
            </w:pPr>
          </w:p>
        </w:tc>
        <w:tc>
          <w:tcPr>
            <w:tcW w:w="1673" w:type="dxa"/>
          </w:tcPr>
          <w:p w14:paraId="7AF88CB9" w14:textId="56C20DE6" w:rsidR="00E12DFB" w:rsidRDefault="00E12DFB" w:rsidP="00EC314E">
            <w:pPr>
              <w:jc w:val="right"/>
              <w:rPr>
                <w:rStyle w:val="BookTitle"/>
                <w:rFonts w:ascii="Times New Roman" w:hAnsi="Times New Roman" w:cs="Times New Roman"/>
                <w:b w:val="0"/>
              </w:rPr>
            </w:pPr>
          </w:p>
        </w:tc>
        <w:tc>
          <w:tcPr>
            <w:tcW w:w="2295" w:type="dxa"/>
          </w:tcPr>
          <w:p w14:paraId="2C3B926A" w14:textId="4EEF2A94" w:rsidR="00E12DFB" w:rsidRDefault="00E12DFB" w:rsidP="00EC314E">
            <w:pPr>
              <w:jc w:val="right"/>
              <w:rPr>
                <w:rStyle w:val="BookTitle"/>
                <w:rFonts w:ascii="Times New Roman" w:hAnsi="Times New Roman" w:cs="Times New Roman"/>
                <w:b w:val="0"/>
              </w:rPr>
            </w:pPr>
          </w:p>
        </w:tc>
        <w:tc>
          <w:tcPr>
            <w:tcW w:w="2520" w:type="dxa"/>
          </w:tcPr>
          <w:p w14:paraId="046CB411" w14:textId="1FB4B2CB" w:rsidR="00E12DFB" w:rsidRDefault="00E12DFB" w:rsidP="00EC314E">
            <w:pPr>
              <w:jc w:val="right"/>
              <w:rPr>
                <w:rStyle w:val="BookTitle"/>
                <w:rFonts w:ascii="Times New Roman" w:hAnsi="Times New Roman" w:cs="Times New Roman"/>
                <w:b w:val="0"/>
              </w:rPr>
            </w:pPr>
          </w:p>
        </w:tc>
      </w:tr>
      <w:tr w:rsidR="00E12DFB" w14:paraId="24109167" w14:textId="77777777" w:rsidTr="00EC314E">
        <w:trPr>
          <w:trHeight w:val="362"/>
        </w:trPr>
        <w:tc>
          <w:tcPr>
            <w:tcW w:w="1668" w:type="dxa"/>
          </w:tcPr>
          <w:p w14:paraId="3BF6106E" w14:textId="3A3C5278" w:rsidR="00E12DFB" w:rsidRDefault="00E12DFB" w:rsidP="00E12DFB">
            <w:pPr>
              <w:jc w:val="center"/>
              <w:rPr>
                <w:rStyle w:val="BookTitle"/>
                <w:rFonts w:ascii="Times New Roman" w:hAnsi="Times New Roman" w:cs="Times New Roman"/>
                <w:b w:val="0"/>
              </w:rPr>
            </w:pPr>
          </w:p>
        </w:tc>
        <w:tc>
          <w:tcPr>
            <w:tcW w:w="1673" w:type="dxa"/>
          </w:tcPr>
          <w:p w14:paraId="69E131DC" w14:textId="179DA6FA" w:rsidR="00E12DFB" w:rsidRDefault="00E12DFB" w:rsidP="00E12DFB">
            <w:pPr>
              <w:jc w:val="right"/>
              <w:rPr>
                <w:rStyle w:val="BookTitle"/>
                <w:rFonts w:ascii="Times New Roman" w:hAnsi="Times New Roman" w:cs="Times New Roman"/>
                <w:b w:val="0"/>
              </w:rPr>
            </w:pPr>
          </w:p>
        </w:tc>
        <w:tc>
          <w:tcPr>
            <w:tcW w:w="2295" w:type="dxa"/>
          </w:tcPr>
          <w:p w14:paraId="7F42C652" w14:textId="484145DC" w:rsidR="00E12DFB" w:rsidRDefault="00E12DFB" w:rsidP="00E12DFB">
            <w:pPr>
              <w:jc w:val="right"/>
              <w:rPr>
                <w:rStyle w:val="BookTitle"/>
                <w:rFonts w:ascii="Times New Roman" w:hAnsi="Times New Roman" w:cs="Times New Roman"/>
                <w:b w:val="0"/>
              </w:rPr>
            </w:pPr>
          </w:p>
        </w:tc>
        <w:tc>
          <w:tcPr>
            <w:tcW w:w="2520" w:type="dxa"/>
          </w:tcPr>
          <w:p w14:paraId="3FBF2C3A" w14:textId="723BDC2D" w:rsidR="00E12DFB" w:rsidRDefault="00E12DFB" w:rsidP="00E12DFB">
            <w:pPr>
              <w:jc w:val="right"/>
              <w:rPr>
                <w:rStyle w:val="BookTitle"/>
                <w:rFonts w:ascii="Times New Roman" w:hAnsi="Times New Roman" w:cs="Times New Roman"/>
                <w:b w:val="0"/>
              </w:rPr>
            </w:pPr>
          </w:p>
        </w:tc>
      </w:tr>
      <w:tr w:rsidR="00E12DFB" w14:paraId="57068D9D" w14:textId="77777777" w:rsidTr="00EC314E">
        <w:trPr>
          <w:trHeight w:val="362"/>
        </w:trPr>
        <w:tc>
          <w:tcPr>
            <w:tcW w:w="1668" w:type="dxa"/>
          </w:tcPr>
          <w:p w14:paraId="2AA6D836" w14:textId="3734A953" w:rsidR="00E12DFB" w:rsidRDefault="00E12DFB" w:rsidP="00E12DFB">
            <w:pPr>
              <w:jc w:val="center"/>
              <w:rPr>
                <w:rStyle w:val="BookTitle"/>
                <w:rFonts w:ascii="Times New Roman" w:hAnsi="Times New Roman" w:cs="Times New Roman"/>
                <w:b w:val="0"/>
              </w:rPr>
            </w:pPr>
          </w:p>
        </w:tc>
        <w:tc>
          <w:tcPr>
            <w:tcW w:w="1673" w:type="dxa"/>
          </w:tcPr>
          <w:p w14:paraId="5DC16782" w14:textId="161B803E" w:rsidR="00E12DFB" w:rsidRDefault="00E12DFB" w:rsidP="00E12DFB">
            <w:pPr>
              <w:jc w:val="right"/>
              <w:rPr>
                <w:rStyle w:val="BookTitle"/>
                <w:rFonts w:ascii="Times New Roman" w:hAnsi="Times New Roman" w:cs="Times New Roman"/>
                <w:b w:val="0"/>
              </w:rPr>
            </w:pPr>
          </w:p>
        </w:tc>
        <w:tc>
          <w:tcPr>
            <w:tcW w:w="2295" w:type="dxa"/>
          </w:tcPr>
          <w:p w14:paraId="5FACC289" w14:textId="0B21D773" w:rsidR="00E12DFB" w:rsidRDefault="00E12DFB" w:rsidP="00E12DFB">
            <w:pPr>
              <w:jc w:val="right"/>
              <w:rPr>
                <w:rStyle w:val="BookTitle"/>
                <w:rFonts w:ascii="Times New Roman" w:hAnsi="Times New Roman" w:cs="Times New Roman"/>
                <w:b w:val="0"/>
              </w:rPr>
            </w:pPr>
          </w:p>
        </w:tc>
        <w:tc>
          <w:tcPr>
            <w:tcW w:w="2520" w:type="dxa"/>
          </w:tcPr>
          <w:p w14:paraId="01AFF996" w14:textId="7D7AA0A8" w:rsidR="00E12DFB" w:rsidRDefault="00E12DFB" w:rsidP="00E12DFB">
            <w:pPr>
              <w:jc w:val="right"/>
              <w:rPr>
                <w:rStyle w:val="BookTitle"/>
                <w:rFonts w:ascii="Times New Roman" w:hAnsi="Times New Roman" w:cs="Times New Roman"/>
                <w:b w:val="0"/>
              </w:rPr>
            </w:pPr>
          </w:p>
        </w:tc>
      </w:tr>
      <w:tr w:rsidR="00E12DFB" w14:paraId="656AA683" w14:textId="77777777" w:rsidTr="00EC314E">
        <w:trPr>
          <w:trHeight w:val="412"/>
        </w:trPr>
        <w:tc>
          <w:tcPr>
            <w:tcW w:w="1668" w:type="dxa"/>
          </w:tcPr>
          <w:p w14:paraId="31739AA1" w14:textId="77777777" w:rsidR="00E12DFB" w:rsidRDefault="00E12DFB" w:rsidP="00E12DFB">
            <w:pPr>
              <w:jc w:val="center"/>
              <w:rPr>
                <w:rStyle w:val="BookTitle"/>
                <w:rFonts w:ascii="Times New Roman" w:hAnsi="Times New Roman" w:cs="Times New Roman"/>
                <w:b w:val="0"/>
              </w:rPr>
            </w:pPr>
            <w:r>
              <w:rPr>
                <w:rStyle w:val="BookTitle"/>
                <w:rFonts w:ascii="Times New Roman" w:hAnsi="Times New Roman" w:cs="Times New Roman"/>
                <w:b w:val="0"/>
              </w:rPr>
              <w:t>1</w:t>
            </w:r>
          </w:p>
        </w:tc>
        <w:tc>
          <w:tcPr>
            <w:tcW w:w="1673" w:type="dxa"/>
          </w:tcPr>
          <w:p w14:paraId="3AFFCDC2" w14:textId="38137F93" w:rsidR="00E12DFB" w:rsidRDefault="00E12DFB" w:rsidP="00E12DFB">
            <w:pPr>
              <w:jc w:val="right"/>
              <w:rPr>
                <w:rStyle w:val="BookTitle"/>
                <w:rFonts w:ascii="Times New Roman" w:hAnsi="Times New Roman" w:cs="Times New Roman"/>
                <w:b w:val="0"/>
              </w:rPr>
            </w:pPr>
          </w:p>
        </w:tc>
        <w:tc>
          <w:tcPr>
            <w:tcW w:w="2295" w:type="dxa"/>
          </w:tcPr>
          <w:p w14:paraId="028558F5" w14:textId="2C53180B" w:rsidR="00E12DFB" w:rsidRDefault="00E12DFB" w:rsidP="00092D9E">
            <w:pPr>
              <w:jc w:val="center"/>
              <w:rPr>
                <w:rStyle w:val="BookTitle"/>
                <w:rFonts w:ascii="Times New Roman" w:hAnsi="Times New Roman" w:cs="Times New Roman"/>
                <w:b w:val="0"/>
              </w:rPr>
            </w:pPr>
          </w:p>
        </w:tc>
        <w:tc>
          <w:tcPr>
            <w:tcW w:w="2520" w:type="dxa"/>
          </w:tcPr>
          <w:p w14:paraId="50B25B70" w14:textId="6472460A" w:rsidR="00E12DFB" w:rsidRDefault="00E12DFB" w:rsidP="00E12DFB">
            <w:pPr>
              <w:jc w:val="right"/>
              <w:rPr>
                <w:rStyle w:val="BookTitle"/>
                <w:rFonts w:ascii="Times New Roman" w:hAnsi="Times New Roman" w:cs="Times New Roman"/>
                <w:b w:val="0"/>
              </w:rPr>
            </w:pPr>
          </w:p>
        </w:tc>
      </w:tr>
    </w:tbl>
    <w:p w14:paraId="0F25FBFC" w14:textId="77777777" w:rsidR="00C64AB2" w:rsidRDefault="00C64AB2" w:rsidP="00DF4934">
      <w:pPr>
        <w:jc w:val="both"/>
        <w:rPr>
          <w:rStyle w:val="BookTitle"/>
          <w:rFonts w:ascii="Optima" w:hAnsi="Optima"/>
          <w:b w:val="0"/>
        </w:rPr>
      </w:pPr>
    </w:p>
    <w:p w14:paraId="3F40BCE0" w14:textId="77777777" w:rsidR="00C64AB2" w:rsidRDefault="00C64AB2" w:rsidP="00DF4934">
      <w:pPr>
        <w:jc w:val="both"/>
        <w:rPr>
          <w:rStyle w:val="BookTitle"/>
          <w:rFonts w:ascii="Optima" w:hAnsi="Optima"/>
          <w:b w:val="0"/>
        </w:rPr>
      </w:pPr>
    </w:p>
    <w:p w14:paraId="7A53E84B" w14:textId="7EB79684" w:rsidR="00943D37" w:rsidRDefault="00943D37" w:rsidP="00943D37">
      <w:pPr>
        <w:jc w:val="both"/>
        <w:rPr>
          <w:rStyle w:val="BookTitle"/>
          <w:rFonts w:ascii="Optima" w:hAnsi="Optima"/>
          <w:b w:val="0"/>
        </w:rPr>
      </w:pPr>
      <w:r>
        <w:rPr>
          <w:rStyle w:val="BookTitle"/>
          <w:rFonts w:ascii="Optima" w:hAnsi="Optima"/>
          <w:b w:val="0"/>
        </w:rPr>
        <w:t>Plot the trade</w:t>
      </w:r>
      <w:r w:rsidR="0039784A">
        <w:rPr>
          <w:rStyle w:val="BookTitle"/>
          <w:rFonts w:ascii="Optima" w:hAnsi="Optima"/>
          <w:b w:val="0"/>
        </w:rPr>
        <w:t>-</w:t>
      </w:r>
      <w:r>
        <w:rPr>
          <w:rStyle w:val="BookTitle"/>
          <w:rFonts w:ascii="Optima" w:hAnsi="Optima"/>
          <w:b w:val="0"/>
        </w:rPr>
        <w:t>off curve for the two costs and insert below. Discuss your observations.</w:t>
      </w:r>
    </w:p>
    <w:p w14:paraId="319ABE69" w14:textId="77777777" w:rsidR="00C64AB2" w:rsidRDefault="00C64AB2" w:rsidP="00DF4934">
      <w:pPr>
        <w:jc w:val="both"/>
        <w:rPr>
          <w:rStyle w:val="BookTitle"/>
          <w:rFonts w:ascii="Optima" w:hAnsi="Optima"/>
          <w:b w:val="0"/>
        </w:rPr>
      </w:pPr>
    </w:p>
    <w:p w14:paraId="000390EB" w14:textId="0EF5D4F6" w:rsidR="00943D37" w:rsidRDefault="00943D37" w:rsidP="00DF4934">
      <w:pPr>
        <w:jc w:val="both"/>
        <w:rPr>
          <w:rStyle w:val="BookTitle"/>
          <w:rFonts w:ascii="Optima" w:hAnsi="Optima"/>
          <w:b w:val="0"/>
        </w:rPr>
      </w:pPr>
    </w:p>
    <w:p w14:paraId="23DB2AAA" w14:textId="77777777" w:rsidR="00943D37" w:rsidRDefault="00943D37" w:rsidP="00DF4934">
      <w:pPr>
        <w:jc w:val="both"/>
        <w:rPr>
          <w:rStyle w:val="BookTitle"/>
          <w:rFonts w:ascii="Optima" w:hAnsi="Optima"/>
          <w:b w:val="0"/>
        </w:rPr>
      </w:pPr>
    </w:p>
    <w:p w14:paraId="2A008471" w14:textId="77777777" w:rsidR="00943D37" w:rsidRDefault="00943D37" w:rsidP="00DF4934">
      <w:pPr>
        <w:jc w:val="both"/>
        <w:rPr>
          <w:rStyle w:val="BookTitle"/>
          <w:rFonts w:ascii="Optima" w:hAnsi="Optima"/>
          <w:b w:val="0"/>
        </w:rPr>
      </w:pPr>
    </w:p>
    <w:p w14:paraId="37A654B0" w14:textId="07E1D3DF" w:rsidR="0097664F" w:rsidRDefault="0097664F" w:rsidP="00DF4934">
      <w:pPr>
        <w:jc w:val="both"/>
        <w:rPr>
          <w:rStyle w:val="BookTitle"/>
          <w:rFonts w:ascii="Optima" w:hAnsi="Optima"/>
          <w:b w:val="0"/>
        </w:rPr>
      </w:pPr>
      <w:r>
        <w:rPr>
          <w:rStyle w:val="BookTitle"/>
          <w:rFonts w:ascii="Optima" w:hAnsi="Optima"/>
          <w:b w:val="0"/>
        </w:rPr>
        <w:t>Does combining costs in this way make sense? Why or why not?</w:t>
      </w:r>
    </w:p>
    <w:p w14:paraId="4199EF59" w14:textId="77777777" w:rsidR="00F92488" w:rsidRPr="00B61EAF" w:rsidRDefault="00F92488" w:rsidP="00DF4934">
      <w:pPr>
        <w:jc w:val="both"/>
        <w:rPr>
          <w:rStyle w:val="BookTitle"/>
          <w:rFonts w:ascii="Optima" w:hAnsi="Optima"/>
          <w:b w:val="0"/>
        </w:rPr>
      </w:pPr>
    </w:p>
    <w:sectPr w:rsidR="00F92488" w:rsidRPr="00B61EAF" w:rsidSect="00313B44">
      <w:headerReference w:type="default" r:id="rId11"/>
      <w:pgSz w:w="11900" w:h="16840"/>
      <w:pgMar w:top="1440" w:right="1800" w:bottom="993"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FC7F88" w14:textId="77777777" w:rsidR="003F5946" w:rsidRDefault="003F5946" w:rsidP="00511CC1">
      <w:r>
        <w:separator/>
      </w:r>
    </w:p>
  </w:endnote>
  <w:endnote w:type="continuationSeparator" w:id="0">
    <w:p w14:paraId="17B6487D" w14:textId="77777777" w:rsidR="003F5946" w:rsidRDefault="003F5946" w:rsidP="00511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Optima">
    <w:altName w:val="Bell MT"/>
    <w:panose1 w:val="02000503060000020004"/>
    <w:charset w:val="00"/>
    <w:family w:val="auto"/>
    <w:pitch w:val="variable"/>
    <w:sig w:usb0="80000067"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18D89" w14:textId="77777777" w:rsidR="003F5946" w:rsidRDefault="003F5946" w:rsidP="00511CC1">
      <w:r>
        <w:separator/>
      </w:r>
    </w:p>
  </w:footnote>
  <w:footnote w:type="continuationSeparator" w:id="0">
    <w:p w14:paraId="6A5C4288" w14:textId="77777777" w:rsidR="003F5946" w:rsidRDefault="003F5946" w:rsidP="00511C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77E55" w14:textId="6AFA0776" w:rsidR="003F5946" w:rsidRPr="00511CC1" w:rsidRDefault="003F5946" w:rsidP="00F15EC4">
    <w:pPr>
      <w:pStyle w:val="Header"/>
      <w:jc w:val="center"/>
      <w:rPr>
        <w:rFonts w:ascii="Optima" w:hAnsi="Optima"/>
        <w:sz w:val="20"/>
        <w:szCs w:val="20"/>
        <w:u w:val="single"/>
      </w:rPr>
    </w:pPr>
    <w:r w:rsidRPr="00511CC1">
      <w:rPr>
        <w:rFonts w:ascii="Optima" w:hAnsi="Optima"/>
        <w:sz w:val="20"/>
        <w:szCs w:val="20"/>
        <w:u w:val="single"/>
      </w:rPr>
      <w:t xml:space="preserve">CONSERVATION CLASS 20XXX         </w:t>
    </w:r>
    <w:r>
      <w:rPr>
        <w:rFonts w:ascii="Optima" w:hAnsi="Optima"/>
        <w:sz w:val="20"/>
        <w:szCs w:val="20"/>
        <w:u w:val="single"/>
      </w:rPr>
      <w:tab/>
    </w:r>
    <w:r w:rsidRPr="00511CC1">
      <w:rPr>
        <w:rFonts w:ascii="Optima" w:hAnsi="Optima"/>
        <w:sz w:val="20"/>
        <w:szCs w:val="20"/>
        <w:u w:val="single"/>
      </w:rPr>
      <w:t xml:space="preserve"> Prof. Hugh </w:t>
    </w:r>
    <w:proofErr w:type="spellStart"/>
    <w:proofErr w:type="gramStart"/>
    <w:r w:rsidRPr="00511CC1">
      <w:rPr>
        <w:rFonts w:ascii="Optima" w:hAnsi="Optima"/>
        <w:sz w:val="20"/>
        <w:szCs w:val="20"/>
        <w:u w:val="single"/>
      </w:rPr>
      <w:t>Possing</w:t>
    </w:r>
    <w:r>
      <w:rPr>
        <w:rFonts w:ascii="Optima" w:hAnsi="Optima"/>
        <w:sz w:val="20"/>
        <w:szCs w:val="20"/>
        <w:u w:val="single"/>
      </w:rPr>
      <w:t>ham</w:t>
    </w:r>
    <w:proofErr w:type="spellEnd"/>
    <w:r>
      <w:rPr>
        <w:rFonts w:ascii="Optima" w:hAnsi="Optima"/>
        <w:sz w:val="20"/>
        <w:szCs w:val="20"/>
        <w:u w:val="single"/>
      </w:rPr>
      <w:t xml:space="preserve">  </w:t>
    </w:r>
    <w:r w:rsidRPr="00511CC1">
      <w:rPr>
        <w:rFonts w:ascii="Optima" w:hAnsi="Optima"/>
        <w:sz w:val="20"/>
        <w:szCs w:val="20"/>
        <w:u w:val="single"/>
      </w:rPr>
      <w:t>Semester</w:t>
    </w:r>
    <w:proofErr w:type="gramEnd"/>
    <w:r w:rsidRPr="00511CC1">
      <w:rPr>
        <w:rFonts w:ascii="Optima" w:hAnsi="Optima"/>
        <w:sz w:val="20"/>
        <w:szCs w:val="20"/>
        <w:u w:val="single"/>
      </w:rPr>
      <w:t xml:space="preserve"> 2, 2014</w:t>
    </w:r>
  </w:p>
  <w:p w14:paraId="7586864D" w14:textId="77777777" w:rsidR="003F5946" w:rsidRDefault="003F594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3C23"/>
    <w:multiLevelType w:val="hybridMultilevel"/>
    <w:tmpl w:val="9DE28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D46F7"/>
    <w:multiLevelType w:val="hybridMultilevel"/>
    <w:tmpl w:val="4E8A75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641EE8"/>
    <w:multiLevelType w:val="hybridMultilevel"/>
    <w:tmpl w:val="C3AAD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9597A"/>
    <w:multiLevelType w:val="hybridMultilevel"/>
    <w:tmpl w:val="440A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33E7B"/>
    <w:multiLevelType w:val="hybridMultilevel"/>
    <w:tmpl w:val="5560D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D566B5"/>
    <w:multiLevelType w:val="hybridMultilevel"/>
    <w:tmpl w:val="D1F670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043624"/>
    <w:multiLevelType w:val="hybridMultilevel"/>
    <w:tmpl w:val="A5E24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947A8"/>
    <w:multiLevelType w:val="hybridMultilevel"/>
    <w:tmpl w:val="967455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EB1732"/>
    <w:multiLevelType w:val="hybridMultilevel"/>
    <w:tmpl w:val="0EC6033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B8453B"/>
    <w:multiLevelType w:val="hybridMultilevel"/>
    <w:tmpl w:val="6F06DB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4C5E62"/>
    <w:multiLevelType w:val="hybridMultilevel"/>
    <w:tmpl w:val="3BE298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3E36A2"/>
    <w:multiLevelType w:val="hybridMultilevel"/>
    <w:tmpl w:val="2B42D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763532"/>
    <w:multiLevelType w:val="hybridMultilevel"/>
    <w:tmpl w:val="DB9C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16786A"/>
    <w:multiLevelType w:val="hybridMultilevel"/>
    <w:tmpl w:val="823CA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2367AC"/>
    <w:multiLevelType w:val="hybridMultilevel"/>
    <w:tmpl w:val="1C60E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9857FE"/>
    <w:multiLevelType w:val="hybridMultilevel"/>
    <w:tmpl w:val="DFA8C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1C4239"/>
    <w:multiLevelType w:val="hybridMultilevel"/>
    <w:tmpl w:val="40E627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061DF7"/>
    <w:multiLevelType w:val="hybridMultilevel"/>
    <w:tmpl w:val="8EACE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5A1903"/>
    <w:multiLevelType w:val="hybridMultilevel"/>
    <w:tmpl w:val="50821E2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F1D076F"/>
    <w:multiLevelType w:val="hybridMultilevel"/>
    <w:tmpl w:val="18A01F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5EF2D57"/>
    <w:multiLevelType w:val="hybridMultilevel"/>
    <w:tmpl w:val="2DD6EDA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1">
    <w:nsid w:val="7EB35F9D"/>
    <w:multiLevelType w:val="hybridMultilevel"/>
    <w:tmpl w:val="83469A30"/>
    <w:lvl w:ilvl="0" w:tplc="0409000B">
      <w:start w:val="1"/>
      <w:numFmt w:val="bullet"/>
      <w:lvlText w:val=""/>
      <w:lvlJc w:val="left"/>
      <w:pPr>
        <w:ind w:left="3196"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083780"/>
    <w:multiLevelType w:val="hybridMultilevel"/>
    <w:tmpl w:val="D0AA8C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1"/>
  </w:num>
  <w:num w:numId="3">
    <w:abstractNumId w:val="16"/>
  </w:num>
  <w:num w:numId="4">
    <w:abstractNumId w:val="8"/>
  </w:num>
  <w:num w:numId="5">
    <w:abstractNumId w:val="20"/>
  </w:num>
  <w:num w:numId="6">
    <w:abstractNumId w:val="6"/>
  </w:num>
  <w:num w:numId="7">
    <w:abstractNumId w:val="17"/>
  </w:num>
  <w:num w:numId="8">
    <w:abstractNumId w:val="14"/>
  </w:num>
  <w:num w:numId="9">
    <w:abstractNumId w:val="13"/>
  </w:num>
  <w:num w:numId="10">
    <w:abstractNumId w:val="0"/>
  </w:num>
  <w:num w:numId="11">
    <w:abstractNumId w:val="4"/>
  </w:num>
  <w:num w:numId="12">
    <w:abstractNumId w:val="9"/>
  </w:num>
  <w:num w:numId="13">
    <w:abstractNumId w:val="12"/>
  </w:num>
  <w:num w:numId="14">
    <w:abstractNumId w:val="2"/>
  </w:num>
  <w:num w:numId="15">
    <w:abstractNumId w:val="10"/>
  </w:num>
  <w:num w:numId="16">
    <w:abstractNumId w:val="15"/>
  </w:num>
  <w:num w:numId="17">
    <w:abstractNumId w:val="21"/>
  </w:num>
  <w:num w:numId="18">
    <w:abstractNumId w:val="19"/>
  </w:num>
  <w:num w:numId="19">
    <w:abstractNumId w:val="22"/>
  </w:num>
  <w:num w:numId="20">
    <w:abstractNumId w:val="5"/>
  </w:num>
  <w:num w:numId="21">
    <w:abstractNumId w:val="3"/>
  </w:num>
  <w:num w:numId="22">
    <w:abstractNumId w:val="7"/>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CC1"/>
    <w:rsid w:val="00000713"/>
    <w:rsid w:val="00006125"/>
    <w:rsid w:val="00017272"/>
    <w:rsid w:val="000302AF"/>
    <w:rsid w:val="00030974"/>
    <w:rsid w:val="0003377A"/>
    <w:rsid w:val="00055EC5"/>
    <w:rsid w:val="00060730"/>
    <w:rsid w:val="00063221"/>
    <w:rsid w:val="000632C1"/>
    <w:rsid w:val="00082A6C"/>
    <w:rsid w:val="0009067F"/>
    <w:rsid w:val="00092D9E"/>
    <w:rsid w:val="00093DD4"/>
    <w:rsid w:val="00094F42"/>
    <w:rsid w:val="000A3713"/>
    <w:rsid w:val="000B732C"/>
    <w:rsid w:val="000F66D2"/>
    <w:rsid w:val="001045FB"/>
    <w:rsid w:val="001050A4"/>
    <w:rsid w:val="001144AA"/>
    <w:rsid w:val="001161D4"/>
    <w:rsid w:val="0012751C"/>
    <w:rsid w:val="00150628"/>
    <w:rsid w:val="00173A59"/>
    <w:rsid w:val="001778AD"/>
    <w:rsid w:val="00181B18"/>
    <w:rsid w:val="00182C21"/>
    <w:rsid w:val="00192FBA"/>
    <w:rsid w:val="001C1BF8"/>
    <w:rsid w:val="001D1B1E"/>
    <w:rsid w:val="001E6AF6"/>
    <w:rsid w:val="00201F58"/>
    <w:rsid w:val="002048BC"/>
    <w:rsid w:val="0022326B"/>
    <w:rsid w:val="00225585"/>
    <w:rsid w:val="0023068B"/>
    <w:rsid w:val="00246F3F"/>
    <w:rsid w:val="002528A6"/>
    <w:rsid w:val="002668A2"/>
    <w:rsid w:val="00266FAF"/>
    <w:rsid w:val="00276A00"/>
    <w:rsid w:val="0028571C"/>
    <w:rsid w:val="00292C39"/>
    <w:rsid w:val="00292E35"/>
    <w:rsid w:val="00293F43"/>
    <w:rsid w:val="002A0DA5"/>
    <w:rsid w:val="002B1E5C"/>
    <w:rsid w:val="002C70DC"/>
    <w:rsid w:val="002D5EBA"/>
    <w:rsid w:val="002E3C55"/>
    <w:rsid w:val="00313B44"/>
    <w:rsid w:val="00331B81"/>
    <w:rsid w:val="0033363F"/>
    <w:rsid w:val="00344147"/>
    <w:rsid w:val="003568BF"/>
    <w:rsid w:val="0036393E"/>
    <w:rsid w:val="0039784A"/>
    <w:rsid w:val="003C7818"/>
    <w:rsid w:val="003F1145"/>
    <w:rsid w:val="003F2A24"/>
    <w:rsid w:val="003F5946"/>
    <w:rsid w:val="0040760F"/>
    <w:rsid w:val="00414CC7"/>
    <w:rsid w:val="0041531F"/>
    <w:rsid w:val="004163E5"/>
    <w:rsid w:val="00417CA6"/>
    <w:rsid w:val="004234F8"/>
    <w:rsid w:val="00423E5A"/>
    <w:rsid w:val="00431FD2"/>
    <w:rsid w:val="00432B48"/>
    <w:rsid w:val="00442C1D"/>
    <w:rsid w:val="0044581B"/>
    <w:rsid w:val="00456691"/>
    <w:rsid w:val="00457CD4"/>
    <w:rsid w:val="0046774E"/>
    <w:rsid w:val="00470E63"/>
    <w:rsid w:val="00472E16"/>
    <w:rsid w:val="00497E32"/>
    <w:rsid w:val="004D3AA3"/>
    <w:rsid w:val="004E35A8"/>
    <w:rsid w:val="004E462F"/>
    <w:rsid w:val="004E7ADB"/>
    <w:rsid w:val="004F0519"/>
    <w:rsid w:val="004F5726"/>
    <w:rsid w:val="00511CC1"/>
    <w:rsid w:val="00523B65"/>
    <w:rsid w:val="00525EC5"/>
    <w:rsid w:val="00533B19"/>
    <w:rsid w:val="00534F63"/>
    <w:rsid w:val="0053769B"/>
    <w:rsid w:val="00541B22"/>
    <w:rsid w:val="005515A6"/>
    <w:rsid w:val="005562D6"/>
    <w:rsid w:val="005639D8"/>
    <w:rsid w:val="00571895"/>
    <w:rsid w:val="0057220A"/>
    <w:rsid w:val="00575E7E"/>
    <w:rsid w:val="00576F0F"/>
    <w:rsid w:val="00581237"/>
    <w:rsid w:val="00587557"/>
    <w:rsid w:val="005A4110"/>
    <w:rsid w:val="005B11E9"/>
    <w:rsid w:val="005C7C86"/>
    <w:rsid w:val="005D05D8"/>
    <w:rsid w:val="005D2CB6"/>
    <w:rsid w:val="005D2F49"/>
    <w:rsid w:val="005E1C20"/>
    <w:rsid w:val="005F0A1D"/>
    <w:rsid w:val="00605703"/>
    <w:rsid w:val="00613D0A"/>
    <w:rsid w:val="00643640"/>
    <w:rsid w:val="00681BB9"/>
    <w:rsid w:val="00692DF6"/>
    <w:rsid w:val="006B020C"/>
    <w:rsid w:val="006C2532"/>
    <w:rsid w:val="006C5950"/>
    <w:rsid w:val="006C5EA4"/>
    <w:rsid w:val="006D24E7"/>
    <w:rsid w:val="006E2951"/>
    <w:rsid w:val="006F3F1E"/>
    <w:rsid w:val="006F622B"/>
    <w:rsid w:val="00720322"/>
    <w:rsid w:val="007519C2"/>
    <w:rsid w:val="00753863"/>
    <w:rsid w:val="00762EC9"/>
    <w:rsid w:val="0076709B"/>
    <w:rsid w:val="00773FD6"/>
    <w:rsid w:val="00787C62"/>
    <w:rsid w:val="00790701"/>
    <w:rsid w:val="007B360F"/>
    <w:rsid w:val="007B7D6D"/>
    <w:rsid w:val="007C173A"/>
    <w:rsid w:val="007C412A"/>
    <w:rsid w:val="007D0F66"/>
    <w:rsid w:val="007D5C94"/>
    <w:rsid w:val="007D5F98"/>
    <w:rsid w:val="007F3048"/>
    <w:rsid w:val="007F7949"/>
    <w:rsid w:val="008028AD"/>
    <w:rsid w:val="00812F1C"/>
    <w:rsid w:val="00813233"/>
    <w:rsid w:val="00820F74"/>
    <w:rsid w:val="0082781B"/>
    <w:rsid w:val="00827BEF"/>
    <w:rsid w:val="00830893"/>
    <w:rsid w:val="0083435C"/>
    <w:rsid w:val="00843A67"/>
    <w:rsid w:val="0084649C"/>
    <w:rsid w:val="0085444F"/>
    <w:rsid w:val="00860E27"/>
    <w:rsid w:val="008A1671"/>
    <w:rsid w:val="008B5697"/>
    <w:rsid w:val="008B5E8E"/>
    <w:rsid w:val="00907C86"/>
    <w:rsid w:val="00912E87"/>
    <w:rsid w:val="00921CFF"/>
    <w:rsid w:val="00932C04"/>
    <w:rsid w:val="00943D37"/>
    <w:rsid w:val="00951F30"/>
    <w:rsid w:val="0096541B"/>
    <w:rsid w:val="0097664F"/>
    <w:rsid w:val="00996EFD"/>
    <w:rsid w:val="009A23B0"/>
    <w:rsid w:val="009A3ABC"/>
    <w:rsid w:val="009B088F"/>
    <w:rsid w:val="009B4A33"/>
    <w:rsid w:val="009C171E"/>
    <w:rsid w:val="009C1E1C"/>
    <w:rsid w:val="009C2687"/>
    <w:rsid w:val="009C42A3"/>
    <w:rsid w:val="009F1096"/>
    <w:rsid w:val="00A11A36"/>
    <w:rsid w:val="00A15410"/>
    <w:rsid w:val="00A413FA"/>
    <w:rsid w:val="00A4426A"/>
    <w:rsid w:val="00A80B86"/>
    <w:rsid w:val="00A83F9F"/>
    <w:rsid w:val="00A95BF6"/>
    <w:rsid w:val="00A97805"/>
    <w:rsid w:val="00AA0FE3"/>
    <w:rsid w:val="00AA602C"/>
    <w:rsid w:val="00AC7BEF"/>
    <w:rsid w:val="00AD1E2A"/>
    <w:rsid w:val="00AD4FCC"/>
    <w:rsid w:val="00AE478C"/>
    <w:rsid w:val="00AE4DAB"/>
    <w:rsid w:val="00AF3782"/>
    <w:rsid w:val="00AF5028"/>
    <w:rsid w:val="00B2428E"/>
    <w:rsid w:val="00B36D89"/>
    <w:rsid w:val="00B44E50"/>
    <w:rsid w:val="00B44FB4"/>
    <w:rsid w:val="00B51580"/>
    <w:rsid w:val="00B55593"/>
    <w:rsid w:val="00B57E8A"/>
    <w:rsid w:val="00B61412"/>
    <w:rsid w:val="00B61EAF"/>
    <w:rsid w:val="00B65111"/>
    <w:rsid w:val="00B67139"/>
    <w:rsid w:val="00B84674"/>
    <w:rsid w:val="00B93CCC"/>
    <w:rsid w:val="00BA3140"/>
    <w:rsid w:val="00BA731C"/>
    <w:rsid w:val="00BB73B9"/>
    <w:rsid w:val="00BB7421"/>
    <w:rsid w:val="00BC4F74"/>
    <w:rsid w:val="00BD4C11"/>
    <w:rsid w:val="00BE6682"/>
    <w:rsid w:val="00C17F01"/>
    <w:rsid w:val="00C2402A"/>
    <w:rsid w:val="00C4071B"/>
    <w:rsid w:val="00C54BF1"/>
    <w:rsid w:val="00C56CEE"/>
    <w:rsid w:val="00C64AB2"/>
    <w:rsid w:val="00C70034"/>
    <w:rsid w:val="00C70FDD"/>
    <w:rsid w:val="00C72496"/>
    <w:rsid w:val="00C829CE"/>
    <w:rsid w:val="00C96922"/>
    <w:rsid w:val="00C96F4B"/>
    <w:rsid w:val="00CA61DA"/>
    <w:rsid w:val="00CB4959"/>
    <w:rsid w:val="00CF10F2"/>
    <w:rsid w:val="00CF2155"/>
    <w:rsid w:val="00CF3A92"/>
    <w:rsid w:val="00D01891"/>
    <w:rsid w:val="00D0711B"/>
    <w:rsid w:val="00D33A01"/>
    <w:rsid w:val="00D33B8D"/>
    <w:rsid w:val="00D67487"/>
    <w:rsid w:val="00D74D41"/>
    <w:rsid w:val="00D90312"/>
    <w:rsid w:val="00DA39EE"/>
    <w:rsid w:val="00DA4829"/>
    <w:rsid w:val="00DB75D8"/>
    <w:rsid w:val="00DE1E21"/>
    <w:rsid w:val="00DE53A2"/>
    <w:rsid w:val="00DF4934"/>
    <w:rsid w:val="00E00B6D"/>
    <w:rsid w:val="00E023FE"/>
    <w:rsid w:val="00E12DFB"/>
    <w:rsid w:val="00E13702"/>
    <w:rsid w:val="00E159FB"/>
    <w:rsid w:val="00E21E94"/>
    <w:rsid w:val="00E548E7"/>
    <w:rsid w:val="00E66DAD"/>
    <w:rsid w:val="00E7243B"/>
    <w:rsid w:val="00EA317B"/>
    <w:rsid w:val="00EA33DF"/>
    <w:rsid w:val="00EC0324"/>
    <w:rsid w:val="00EC0E9A"/>
    <w:rsid w:val="00EC314E"/>
    <w:rsid w:val="00EC64EE"/>
    <w:rsid w:val="00ED0728"/>
    <w:rsid w:val="00ED42E2"/>
    <w:rsid w:val="00F141E0"/>
    <w:rsid w:val="00F15A2B"/>
    <w:rsid w:val="00F15EC4"/>
    <w:rsid w:val="00F3467D"/>
    <w:rsid w:val="00F43330"/>
    <w:rsid w:val="00F55C9A"/>
    <w:rsid w:val="00F6051C"/>
    <w:rsid w:val="00F6625E"/>
    <w:rsid w:val="00F72388"/>
    <w:rsid w:val="00F73B14"/>
    <w:rsid w:val="00F92488"/>
    <w:rsid w:val="00FA49D3"/>
    <w:rsid w:val="00FB51C0"/>
    <w:rsid w:val="00FC4EEB"/>
    <w:rsid w:val="00FC622A"/>
    <w:rsid w:val="00FE6295"/>
    <w:rsid w:val="00FF3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FC9E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1E0"/>
    <w:pPr>
      <w:keepNext/>
      <w:keepLines/>
      <w:spacing w:before="480"/>
      <w:outlineLvl w:val="0"/>
    </w:pPr>
    <w:rPr>
      <w:rFonts w:asciiTheme="majorHAnsi" w:eastAsiaTheme="majorEastAsia" w:hAnsiTheme="majorHAnsi" w:cstheme="majorBidi"/>
      <w:b/>
      <w:bCs/>
      <w:color w:val="482448"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511CC1"/>
    <w:rPr>
      <w:smallCaps/>
      <w:color w:val="330F42" w:themeColor="accent2"/>
      <w:u w:val="single"/>
    </w:rPr>
  </w:style>
  <w:style w:type="character" w:styleId="BookTitle">
    <w:name w:val="Book Title"/>
    <w:basedOn w:val="DefaultParagraphFont"/>
    <w:uiPriority w:val="33"/>
    <w:qFormat/>
    <w:rsid w:val="00511CC1"/>
    <w:rPr>
      <w:b/>
      <w:bCs/>
      <w:smallCaps/>
      <w:spacing w:val="5"/>
    </w:rPr>
  </w:style>
  <w:style w:type="paragraph" w:styleId="Header">
    <w:name w:val="header"/>
    <w:basedOn w:val="Normal"/>
    <w:link w:val="HeaderChar"/>
    <w:uiPriority w:val="99"/>
    <w:unhideWhenUsed/>
    <w:rsid w:val="00511CC1"/>
    <w:pPr>
      <w:tabs>
        <w:tab w:val="center" w:pos="4320"/>
        <w:tab w:val="right" w:pos="8640"/>
      </w:tabs>
    </w:pPr>
  </w:style>
  <w:style w:type="character" w:customStyle="1" w:styleId="HeaderChar">
    <w:name w:val="Header Char"/>
    <w:basedOn w:val="DefaultParagraphFont"/>
    <w:link w:val="Header"/>
    <w:uiPriority w:val="99"/>
    <w:rsid w:val="00511CC1"/>
  </w:style>
  <w:style w:type="paragraph" w:styleId="Footer">
    <w:name w:val="footer"/>
    <w:basedOn w:val="Normal"/>
    <w:link w:val="FooterChar"/>
    <w:uiPriority w:val="99"/>
    <w:unhideWhenUsed/>
    <w:rsid w:val="00511CC1"/>
    <w:pPr>
      <w:tabs>
        <w:tab w:val="center" w:pos="4320"/>
        <w:tab w:val="right" w:pos="8640"/>
      </w:tabs>
    </w:pPr>
  </w:style>
  <w:style w:type="character" w:customStyle="1" w:styleId="FooterChar">
    <w:name w:val="Footer Char"/>
    <w:basedOn w:val="DefaultParagraphFont"/>
    <w:link w:val="Footer"/>
    <w:uiPriority w:val="99"/>
    <w:rsid w:val="00511CC1"/>
  </w:style>
  <w:style w:type="table" w:styleId="TableGrid">
    <w:name w:val="Table Grid"/>
    <w:basedOn w:val="TableNormal"/>
    <w:uiPriority w:val="59"/>
    <w:rsid w:val="00F433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B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B1E"/>
    <w:rPr>
      <w:rFonts w:ascii="Lucida Grande" w:hAnsi="Lucida Grande" w:cs="Lucida Grande"/>
      <w:sz w:val="18"/>
      <w:szCs w:val="18"/>
    </w:rPr>
  </w:style>
  <w:style w:type="paragraph" w:styleId="ListParagraph">
    <w:name w:val="List Paragraph"/>
    <w:basedOn w:val="Normal"/>
    <w:uiPriority w:val="34"/>
    <w:qFormat/>
    <w:rsid w:val="00E00B6D"/>
    <w:pPr>
      <w:ind w:left="720"/>
      <w:contextualSpacing/>
    </w:pPr>
  </w:style>
  <w:style w:type="character" w:styleId="IntenseReference">
    <w:name w:val="Intense Reference"/>
    <w:basedOn w:val="DefaultParagraphFont"/>
    <w:uiPriority w:val="32"/>
    <w:qFormat/>
    <w:rsid w:val="009B088F"/>
    <w:rPr>
      <w:b/>
      <w:bCs/>
      <w:smallCaps/>
      <w:color w:val="330F42" w:themeColor="accent2"/>
      <w:spacing w:val="5"/>
      <w:u w:val="single"/>
    </w:rPr>
  </w:style>
  <w:style w:type="character" w:customStyle="1" w:styleId="Heading1Char">
    <w:name w:val="Heading 1 Char"/>
    <w:basedOn w:val="DefaultParagraphFont"/>
    <w:link w:val="Heading1"/>
    <w:uiPriority w:val="9"/>
    <w:rsid w:val="00F141E0"/>
    <w:rPr>
      <w:rFonts w:asciiTheme="majorHAnsi" w:eastAsiaTheme="majorEastAsia" w:hAnsiTheme="majorHAnsi" w:cstheme="majorBidi"/>
      <w:b/>
      <w:bCs/>
      <w:color w:val="482448" w:themeColor="accent1" w:themeShade="B5"/>
      <w:sz w:val="32"/>
      <w:szCs w:val="32"/>
    </w:rPr>
  </w:style>
  <w:style w:type="paragraph" w:styleId="TOCHeading">
    <w:name w:val="TOC Heading"/>
    <w:basedOn w:val="Heading1"/>
    <w:next w:val="Normal"/>
    <w:uiPriority w:val="39"/>
    <w:unhideWhenUsed/>
    <w:qFormat/>
    <w:rsid w:val="00F141E0"/>
    <w:pPr>
      <w:spacing w:line="276" w:lineRule="auto"/>
      <w:outlineLvl w:val="9"/>
    </w:pPr>
    <w:rPr>
      <w:color w:val="4C264C" w:themeColor="accent1" w:themeShade="BF"/>
      <w:sz w:val="28"/>
      <w:szCs w:val="28"/>
    </w:rPr>
  </w:style>
  <w:style w:type="paragraph" w:styleId="TOC1">
    <w:name w:val="toc 1"/>
    <w:basedOn w:val="Normal"/>
    <w:next w:val="Normal"/>
    <w:autoRedefine/>
    <w:uiPriority w:val="39"/>
    <w:semiHidden/>
    <w:unhideWhenUsed/>
    <w:rsid w:val="00F141E0"/>
    <w:pPr>
      <w:spacing w:before="240" w:after="120"/>
    </w:pPr>
    <w:rPr>
      <w:b/>
      <w:caps/>
      <w:sz w:val="22"/>
      <w:szCs w:val="22"/>
      <w:u w:val="single"/>
    </w:rPr>
  </w:style>
  <w:style w:type="paragraph" w:styleId="TOC2">
    <w:name w:val="toc 2"/>
    <w:basedOn w:val="Normal"/>
    <w:next w:val="Normal"/>
    <w:autoRedefine/>
    <w:uiPriority w:val="39"/>
    <w:semiHidden/>
    <w:unhideWhenUsed/>
    <w:rsid w:val="00F141E0"/>
    <w:rPr>
      <w:b/>
      <w:smallCaps/>
      <w:sz w:val="22"/>
      <w:szCs w:val="22"/>
    </w:rPr>
  </w:style>
  <w:style w:type="paragraph" w:styleId="TOC3">
    <w:name w:val="toc 3"/>
    <w:basedOn w:val="Normal"/>
    <w:next w:val="Normal"/>
    <w:autoRedefine/>
    <w:uiPriority w:val="39"/>
    <w:semiHidden/>
    <w:unhideWhenUsed/>
    <w:rsid w:val="00F141E0"/>
    <w:rPr>
      <w:smallCaps/>
      <w:sz w:val="22"/>
      <w:szCs w:val="22"/>
    </w:rPr>
  </w:style>
  <w:style w:type="paragraph" w:styleId="TOC4">
    <w:name w:val="toc 4"/>
    <w:basedOn w:val="Normal"/>
    <w:next w:val="Normal"/>
    <w:autoRedefine/>
    <w:uiPriority w:val="39"/>
    <w:semiHidden/>
    <w:unhideWhenUsed/>
    <w:rsid w:val="00F141E0"/>
    <w:rPr>
      <w:sz w:val="22"/>
      <w:szCs w:val="22"/>
    </w:rPr>
  </w:style>
  <w:style w:type="paragraph" w:styleId="TOC5">
    <w:name w:val="toc 5"/>
    <w:basedOn w:val="Normal"/>
    <w:next w:val="Normal"/>
    <w:autoRedefine/>
    <w:uiPriority w:val="39"/>
    <w:semiHidden/>
    <w:unhideWhenUsed/>
    <w:rsid w:val="00F141E0"/>
    <w:rPr>
      <w:sz w:val="22"/>
      <w:szCs w:val="22"/>
    </w:rPr>
  </w:style>
  <w:style w:type="paragraph" w:styleId="TOC6">
    <w:name w:val="toc 6"/>
    <w:basedOn w:val="Normal"/>
    <w:next w:val="Normal"/>
    <w:autoRedefine/>
    <w:uiPriority w:val="39"/>
    <w:semiHidden/>
    <w:unhideWhenUsed/>
    <w:rsid w:val="00F141E0"/>
    <w:rPr>
      <w:sz w:val="22"/>
      <w:szCs w:val="22"/>
    </w:rPr>
  </w:style>
  <w:style w:type="paragraph" w:styleId="TOC7">
    <w:name w:val="toc 7"/>
    <w:basedOn w:val="Normal"/>
    <w:next w:val="Normal"/>
    <w:autoRedefine/>
    <w:uiPriority w:val="39"/>
    <w:semiHidden/>
    <w:unhideWhenUsed/>
    <w:rsid w:val="00F141E0"/>
    <w:rPr>
      <w:sz w:val="22"/>
      <w:szCs w:val="22"/>
    </w:rPr>
  </w:style>
  <w:style w:type="paragraph" w:styleId="TOC8">
    <w:name w:val="toc 8"/>
    <w:basedOn w:val="Normal"/>
    <w:next w:val="Normal"/>
    <w:autoRedefine/>
    <w:uiPriority w:val="39"/>
    <w:semiHidden/>
    <w:unhideWhenUsed/>
    <w:rsid w:val="00F141E0"/>
    <w:rPr>
      <w:sz w:val="22"/>
      <w:szCs w:val="22"/>
    </w:rPr>
  </w:style>
  <w:style w:type="paragraph" w:styleId="TOC9">
    <w:name w:val="toc 9"/>
    <w:basedOn w:val="Normal"/>
    <w:next w:val="Normal"/>
    <w:autoRedefine/>
    <w:uiPriority w:val="39"/>
    <w:semiHidden/>
    <w:unhideWhenUsed/>
    <w:rsid w:val="00F141E0"/>
    <w:rPr>
      <w:sz w:val="22"/>
      <w:szCs w:val="22"/>
    </w:rPr>
  </w:style>
  <w:style w:type="character" w:styleId="PlaceholderText">
    <w:name w:val="Placeholder Text"/>
    <w:basedOn w:val="DefaultParagraphFont"/>
    <w:uiPriority w:val="99"/>
    <w:semiHidden/>
    <w:rsid w:val="00C56CEE"/>
    <w:rPr>
      <w:color w:val="808080"/>
    </w:rPr>
  </w:style>
  <w:style w:type="character" w:styleId="CommentReference">
    <w:name w:val="annotation reference"/>
    <w:basedOn w:val="DefaultParagraphFont"/>
    <w:uiPriority w:val="99"/>
    <w:semiHidden/>
    <w:unhideWhenUsed/>
    <w:rsid w:val="0057220A"/>
    <w:rPr>
      <w:sz w:val="18"/>
      <w:szCs w:val="18"/>
    </w:rPr>
  </w:style>
  <w:style w:type="paragraph" w:styleId="CommentText">
    <w:name w:val="annotation text"/>
    <w:basedOn w:val="Normal"/>
    <w:link w:val="CommentTextChar"/>
    <w:uiPriority w:val="99"/>
    <w:semiHidden/>
    <w:unhideWhenUsed/>
    <w:rsid w:val="0057220A"/>
  </w:style>
  <w:style w:type="character" w:customStyle="1" w:styleId="CommentTextChar">
    <w:name w:val="Comment Text Char"/>
    <w:basedOn w:val="DefaultParagraphFont"/>
    <w:link w:val="CommentText"/>
    <w:uiPriority w:val="99"/>
    <w:semiHidden/>
    <w:rsid w:val="0057220A"/>
  </w:style>
  <w:style w:type="paragraph" w:styleId="CommentSubject">
    <w:name w:val="annotation subject"/>
    <w:basedOn w:val="CommentText"/>
    <w:next w:val="CommentText"/>
    <w:link w:val="CommentSubjectChar"/>
    <w:uiPriority w:val="99"/>
    <w:semiHidden/>
    <w:unhideWhenUsed/>
    <w:rsid w:val="0057220A"/>
    <w:rPr>
      <w:b/>
      <w:bCs/>
      <w:sz w:val="20"/>
      <w:szCs w:val="20"/>
    </w:rPr>
  </w:style>
  <w:style w:type="character" w:customStyle="1" w:styleId="CommentSubjectChar">
    <w:name w:val="Comment Subject Char"/>
    <w:basedOn w:val="CommentTextChar"/>
    <w:link w:val="CommentSubject"/>
    <w:uiPriority w:val="99"/>
    <w:semiHidden/>
    <w:rsid w:val="0057220A"/>
    <w:rPr>
      <w:b/>
      <w:bCs/>
      <w:sz w:val="20"/>
      <w:szCs w:val="20"/>
    </w:rPr>
  </w:style>
  <w:style w:type="character" w:styleId="Hyperlink">
    <w:name w:val="Hyperlink"/>
    <w:basedOn w:val="DefaultParagraphFont"/>
    <w:uiPriority w:val="99"/>
    <w:unhideWhenUsed/>
    <w:rsid w:val="00060730"/>
    <w:rPr>
      <w:color w:val="BC5FBC" w:themeColor="hyperlink"/>
      <w:u w:val="single"/>
    </w:rPr>
  </w:style>
  <w:style w:type="paragraph" w:styleId="Revision">
    <w:name w:val="Revision"/>
    <w:hidden/>
    <w:uiPriority w:val="99"/>
    <w:semiHidden/>
    <w:rsid w:val="00457CD4"/>
  </w:style>
  <w:style w:type="character" w:styleId="FollowedHyperlink">
    <w:name w:val="FollowedHyperlink"/>
    <w:basedOn w:val="DefaultParagraphFont"/>
    <w:uiPriority w:val="99"/>
    <w:semiHidden/>
    <w:unhideWhenUsed/>
    <w:rsid w:val="00C70034"/>
    <w:rPr>
      <w:color w:val="9775A7"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1E0"/>
    <w:pPr>
      <w:keepNext/>
      <w:keepLines/>
      <w:spacing w:before="480"/>
      <w:outlineLvl w:val="0"/>
    </w:pPr>
    <w:rPr>
      <w:rFonts w:asciiTheme="majorHAnsi" w:eastAsiaTheme="majorEastAsia" w:hAnsiTheme="majorHAnsi" w:cstheme="majorBidi"/>
      <w:b/>
      <w:bCs/>
      <w:color w:val="482448"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511CC1"/>
    <w:rPr>
      <w:smallCaps/>
      <w:color w:val="330F42" w:themeColor="accent2"/>
      <w:u w:val="single"/>
    </w:rPr>
  </w:style>
  <w:style w:type="character" w:styleId="BookTitle">
    <w:name w:val="Book Title"/>
    <w:basedOn w:val="DefaultParagraphFont"/>
    <w:uiPriority w:val="33"/>
    <w:qFormat/>
    <w:rsid w:val="00511CC1"/>
    <w:rPr>
      <w:b/>
      <w:bCs/>
      <w:smallCaps/>
      <w:spacing w:val="5"/>
    </w:rPr>
  </w:style>
  <w:style w:type="paragraph" w:styleId="Header">
    <w:name w:val="header"/>
    <w:basedOn w:val="Normal"/>
    <w:link w:val="HeaderChar"/>
    <w:uiPriority w:val="99"/>
    <w:unhideWhenUsed/>
    <w:rsid w:val="00511CC1"/>
    <w:pPr>
      <w:tabs>
        <w:tab w:val="center" w:pos="4320"/>
        <w:tab w:val="right" w:pos="8640"/>
      </w:tabs>
    </w:pPr>
  </w:style>
  <w:style w:type="character" w:customStyle="1" w:styleId="HeaderChar">
    <w:name w:val="Header Char"/>
    <w:basedOn w:val="DefaultParagraphFont"/>
    <w:link w:val="Header"/>
    <w:uiPriority w:val="99"/>
    <w:rsid w:val="00511CC1"/>
  </w:style>
  <w:style w:type="paragraph" w:styleId="Footer">
    <w:name w:val="footer"/>
    <w:basedOn w:val="Normal"/>
    <w:link w:val="FooterChar"/>
    <w:uiPriority w:val="99"/>
    <w:unhideWhenUsed/>
    <w:rsid w:val="00511CC1"/>
    <w:pPr>
      <w:tabs>
        <w:tab w:val="center" w:pos="4320"/>
        <w:tab w:val="right" w:pos="8640"/>
      </w:tabs>
    </w:pPr>
  </w:style>
  <w:style w:type="character" w:customStyle="1" w:styleId="FooterChar">
    <w:name w:val="Footer Char"/>
    <w:basedOn w:val="DefaultParagraphFont"/>
    <w:link w:val="Footer"/>
    <w:uiPriority w:val="99"/>
    <w:rsid w:val="00511CC1"/>
  </w:style>
  <w:style w:type="table" w:styleId="TableGrid">
    <w:name w:val="Table Grid"/>
    <w:basedOn w:val="TableNormal"/>
    <w:uiPriority w:val="59"/>
    <w:rsid w:val="00F433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B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B1E"/>
    <w:rPr>
      <w:rFonts w:ascii="Lucida Grande" w:hAnsi="Lucida Grande" w:cs="Lucida Grande"/>
      <w:sz w:val="18"/>
      <w:szCs w:val="18"/>
    </w:rPr>
  </w:style>
  <w:style w:type="paragraph" w:styleId="ListParagraph">
    <w:name w:val="List Paragraph"/>
    <w:basedOn w:val="Normal"/>
    <w:uiPriority w:val="34"/>
    <w:qFormat/>
    <w:rsid w:val="00E00B6D"/>
    <w:pPr>
      <w:ind w:left="720"/>
      <w:contextualSpacing/>
    </w:pPr>
  </w:style>
  <w:style w:type="character" w:styleId="IntenseReference">
    <w:name w:val="Intense Reference"/>
    <w:basedOn w:val="DefaultParagraphFont"/>
    <w:uiPriority w:val="32"/>
    <w:qFormat/>
    <w:rsid w:val="009B088F"/>
    <w:rPr>
      <w:b/>
      <w:bCs/>
      <w:smallCaps/>
      <w:color w:val="330F42" w:themeColor="accent2"/>
      <w:spacing w:val="5"/>
      <w:u w:val="single"/>
    </w:rPr>
  </w:style>
  <w:style w:type="character" w:customStyle="1" w:styleId="Heading1Char">
    <w:name w:val="Heading 1 Char"/>
    <w:basedOn w:val="DefaultParagraphFont"/>
    <w:link w:val="Heading1"/>
    <w:uiPriority w:val="9"/>
    <w:rsid w:val="00F141E0"/>
    <w:rPr>
      <w:rFonts w:asciiTheme="majorHAnsi" w:eastAsiaTheme="majorEastAsia" w:hAnsiTheme="majorHAnsi" w:cstheme="majorBidi"/>
      <w:b/>
      <w:bCs/>
      <w:color w:val="482448" w:themeColor="accent1" w:themeShade="B5"/>
      <w:sz w:val="32"/>
      <w:szCs w:val="32"/>
    </w:rPr>
  </w:style>
  <w:style w:type="paragraph" w:styleId="TOCHeading">
    <w:name w:val="TOC Heading"/>
    <w:basedOn w:val="Heading1"/>
    <w:next w:val="Normal"/>
    <w:uiPriority w:val="39"/>
    <w:unhideWhenUsed/>
    <w:qFormat/>
    <w:rsid w:val="00F141E0"/>
    <w:pPr>
      <w:spacing w:line="276" w:lineRule="auto"/>
      <w:outlineLvl w:val="9"/>
    </w:pPr>
    <w:rPr>
      <w:color w:val="4C264C" w:themeColor="accent1" w:themeShade="BF"/>
      <w:sz w:val="28"/>
      <w:szCs w:val="28"/>
    </w:rPr>
  </w:style>
  <w:style w:type="paragraph" w:styleId="TOC1">
    <w:name w:val="toc 1"/>
    <w:basedOn w:val="Normal"/>
    <w:next w:val="Normal"/>
    <w:autoRedefine/>
    <w:uiPriority w:val="39"/>
    <w:semiHidden/>
    <w:unhideWhenUsed/>
    <w:rsid w:val="00F141E0"/>
    <w:pPr>
      <w:spacing w:before="240" w:after="120"/>
    </w:pPr>
    <w:rPr>
      <w:b/>
      <w:caps/>
      <w:sz w:val="22"/>
      <w:szCs w:val="22"/>
      <w:u w:val="single"/>
    </w:rPr>
  </w:style>
  <w:style w:type="paragraph" w:styleId="TOC2">
    <w:name w:val="toc 2"/>
    <w:basedOn w:val="Normal"/>
    <w:next w:val="Normal"/>
    <w:autoRedefine/>
    <w:uiPriority w:val="39"/>
    <w:semiHidden/>
    <w:unhideWhenUsed/>
    <w:rsid w:val="00F141E0"/>
    <w:rPr>
      <w:b/>
      <w:smallCaps/>
      <w:sz w:val="22"/>
      <w:szCs w:val="22"/>
    </w:rPr>
  </w:style>
  <w:style w:type="paragraph" w:styleId="TOC3">
    <w:name w:val="toc 3"/>
    <w:basedOn w:val="Normal"/>
    <w:next w:val="Normal"/>
    <w:autoRedefine/>
    <w:uiPriority w:val="39"/>
    <w:semiHidden/>
    <w:unhideWhenUsed/>
    <w:rsid w:val="00F141E0"/>
    <w:rPr>
      <w:smallCaps/>
      <w:sz w:val="22"/>
      <w:szCs w:val="22"/>
    </w:rPr>
  </w:style>
  <w:style w:type="paragraph" w:styleId="TOC4">
    <w:name w:val="toc 4"/>
    <w:basedOn w:val="Normal"/>
    <w:next w:val="Normal"/>
    <w:autoRedefine/>
    <w:uiPriority w:val="39"/>
    <w:semiHidden/>
    <w:unhideWhenUsed/>
    <w:rsid w:val="00F141E0"/>
    <w:rPr>
      <w:sz w:val="22"/>
      <w:szCs w:val="22"/>
    </w:rPr>
  </w:style>
  <w:style w:type="paragraph" w:styleId="TOC5">
    <w:name w:val="toc 5"/>
    <w:basedOn w:val="Normal"/>
    <w:next w:val="Normal"/>
    <w:autoRedefine/>
    <w:uiPriority w:val="39"/>
    <w:semiHidden/>
    <w:unhideWhenUsed/>
    <w:rsid w:val="00F141E0"/>
    <w:rPr>
      <w:sz w:val="22"/>
      <w:szCs w:val="22"/>
    </w:rPr>
  </w:style>
  <w:style w:type="paragraph" w:styleId="TOC6">
    <w:name w:val="toc 6"/>
    <w:basedOn w:val="Normal"/>
    <w:next w:val="Normal"/>
    <w:autoRedefine/>
    <w:uiPriority w:val="39"/>
    <w:semiHidden/>
    <w:unhideWhenUsed/>
    <w:rsid w:val="00F141E0"/>
    <w:rPr>
      <w:sz w:val="22"/>
      <w:szCs w:val="22"/>
    </w:rPr>
  </w:style>
  <w:style w:type="paragraph" w:styleId="TOC7">
    <w:name w:val="toc 7"/>
    <w:basedOn w:val="Normal"/>
    <w:next w:val="Normal"/>
    <w:autoRedefine/>
    <w:uiPriority w:val="39"/>
    <w:semiHidden/>
    <w:unhideWhenUsed/>
    <w:rsid w:val="00F141E0"/>
    <w:rPr>
      <w:sz w:val="22"/>
      <w:szCs w:val="22"/>
    </w:rPr>
  </w:style>
  <w:style w:type="paragraph" w:styleId="TOC8">
    <w:name w:val="toc 8"/>
    <w:basedOn w:val="Normal"/>
    <w:next w:val="Normal"/>
    <w:autoRedefine/>
    <w:uiPriority w:val="39"/>
    <w:semiHidden/>
    <w:unhideWhenUsed/>
    <w:rsid w:val="00F141E0"/>
    <w:rPr>
      <w:sz w:val="22"/>
      <w:szCs w:val="22"/>
    </w:rPr>
  </w:style>
  <w:style w:type="paragraph" w:styleId="TOC9">
    <w:name w:val="toc 9"/>
    <w:basedOn w:val="Normal"/>
    <w:next w:val="Normal"/>
    <w:autoRedefine/>
    <w:uiPriority w:val="39"/>
    <w:semiHidden/>
    <w:unhideWhenUsed/>
    <w:rsid w:val="00F141E0"/>
    <w:rPr>
      <w:sz w:val="22"/>
      <w:szCs w:val="22"/>
    </w:rPr>
  </w:style>
  <w:style w:type="character" w:styleId="PlaceholderText">
    <w:name w:val="Placeholder Text"/>
    <w:basedOn w:val="DefaultParagraphFont"/>
    <w:uiPriority w:val="99"/>
    <w:semiHidden/>
    <w:rsid w:val="00C56CEE"/>
    <w:rPr>
      <w:color w:val="808080"/>
    </w:rPr>
  </w:style>
  <w:style w:type="character" w:styleId="CommentReference">
    <w:name w:val="annotation reference"/>
    <w:basedOn w:val="DefaultParagraphFont"/>
    <w:uiPriority w:val="99"/>
    <w:semiHidden/>
    <w:unhideWhenUsed/>
    <w:rsid w:val="0057220A"/>
    <w:rPr>
      <w:sz w:val="18"/>
      <w:szCs w:val="18"/>
    </w:rPr>
  </w:style>
  <w:style w:type="paragraph" w:styleId="CommentText">
    <w:name w:val="annotation text"/>
    <w:basedOn w:val="Normal"/>
    <w:link w:val="CommentTextChar"/>
    <w:uiPriority w:val="99"/>
    <w:semiHidden/>
    <w:unhideWhenUsed/>
    <w:rsid w:val="0057220A"/>
  </w:style>
  <w:style w:type="character" w:customStyle="1" w:styleId="CommentTextChar">
    <w:name w:val="Comment Text Char"/>
    <w:basedOn w:val="DefaultParagraphFont"/>
    <w:link w:val="CommentText"/>
    <w:uiPriority w:val="99"/>
    <w:semiHidden/>
    <w:rsid w:val="0057220A"/>
  </w:style>
  <w:style w:type="paragraph" w:styleId="CommentSubject">
    <w:name w:val="annotation subject"/>
    <w:basedOn w:val="CommentText"/>
    <w:next w:val="CommentText"/>
    <w:link w:val="CommentSubjectChar"/>
    <w:uiPriority w:val="99"/>
    <w:semiHidden/>
    <w:unhideWhenUsed/>
    <w:rsid w:val="0057220A"/>
    <w:rPr>
      <w:b/>
      <w:bCs/>
      <w:sz w:val="20"/>
      <w:szCs w:val="20"/>
    </w:rPr>
  </w:style>
  <w:style w:type="character" w:customStyle="1" w:styleId="CommentSubjectChar">
    <w:name w:val="Comment Subject Char"/>
    <w:basedOn w:val="CommentTextChar"/>
    <w:link w:val="CommentSubject"/>
    <w:uiPriority w:val="99"/>
    <w:semiHidden/>
    <w:rsid w:val="0057220A"/>
    <w:rPr>
      <w:b/>
      <w:bCs/>
      <w:sz w:val="20"/>
      <w:szCs w:val="20"/>
    </w:rPr>
  </w:style>
  <w:style w:type="character" w:styleId="Hyperlink">
    <w:name w:val="Hyperlink"/>
    <w:basedOn w:val="DefaultParagraphFont"/>
    <w:uiPriority w:val="99"/>
    <w:unhideWhenUsed/>
    <w:rsid w:val="00060730"/>
    <w:rPr>
      <w:color w:val="BC5FBC" w:themeColor="hyperlink"/>
      <w:u w:val="single"/>
    </w:rPr>
  </w:style>
  <w:style w:type="paragraph" w:styleId="Revision">
    <w:name w:val="Revision"/>
    <w:hidden/>
    <w:uiPriority w:val="99"/>
    <w:semiHidden/>
    <w:rsid w:val="00457CD4"/>
  </w:style>
  <w:style w:type="character" w:styleId="FollowedHyperlink">
    <w:name w:val="FollowedHyperlink"/>
    <w:basedOn w:val="DefaultParagraphFont"/>
    <w:uiPriority w:val="99"/>
    <w:semiHidden/>
    <w:unhideWhenUsed/>
    <w:rsid w:val="00C70034"/>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font script="Hans" typeface="宋体"/>
        <a:font script="Hant" typeface="新細明體"/>
      </a:majorFont>
      <a:minorFont>
        <a:latin typeface="Rockwell"/>
        <a:ea typeface=""/>
        <a:cs typeface=""/>
        <a:font script="Jpan" typeface="ＭＳ ゴシック"/>
        <a:font script="Hans" typeface="宋体"/>
        <a:font script="Hant" typeface="新細明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6F59B-6B55-7243-B111-337DC284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964</Words>
  <Characters>5496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6448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15</cp:revision>
  <dcterms:created xsi:type="dcterms:W3CDTF">2014-05-29T22:46:00Z</dcterms:created>
  <dcterms:modified xsi:type="dcterms:W3CDTF">2014-05-30T01:09:00Z</dcterms:modified>
</cp:coreProperties>
</file>